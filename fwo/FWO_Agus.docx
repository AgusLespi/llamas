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787"/>
      </w:tblGrid>
      <w:tr w:rsidR="00437BF4" w:rsidRPr="006C78B6" w14:paraId="1242534C" w14:textId="77777777" w:rsidTr="00C4667A">
        <w:tc>
          <w:tcPr>
            <w:tcW w:w="8788" w:type="dxa"/>
            <w:shd w:val="clear" w:color="auto" w:fill="D9D9D9" w:themeFill="background1" w:themeFillShade="D9"/>
          </w:tcPr>
          <w:p w14:paraId="77B91407" w14:textId="308799A0" w:rsidR="00437BF4" w:rsidRPr="008B6F22" w:rsidRDefault="000502F5" w:rsidP="004C5281">
            <w:pPr>
              <w:spacing w:before="60" w:after="60"/>
              <w:jc w:val="center"/>
              <w:rPr>
                <w:rFonts w:eastAsia="Times New Roman" w:cs="Times New Roman"/>
                <w:b/>
                <w:lang w:val="en-GB" w:eastAsia="nl-BE"/>
              </w:rPr>
            </w:pPr>
            <w:r>
              <w:rPr>
                <w:rFonts w:ascii="Calibri" w:hAnsi="Calibri" w:cs="Calibri"/>
                <w:b/>
                <w:lang w:val="en-US"/>
              </w:rPr>
              <w:t>APPLICATION POSTDOCTORAL FELLOWSHIP (j</w:t>
            </w:r>
            <w:r w:rsidR="004C5281">
              <w:rPr>
                <w:rFonts w:ascii="Calibri" w:hAnsi="Calibri" w:cs="Calibri"/>
                <w:b/>
                <w:lang w:val="en-US"/>
              </w:rPr>
              <w:t>unio</w:t>
            </w:r>
            <w:r>
              <w:rPr>
                <w:rFonts w:ascii="Calibri" w:hAnsi="Calibri" w:cs="Calibri"/>
                <w:b/>
                <w:lang w:val="en-US"/>
              </w:rPr>
              <w:t>r/s</w:t>
            </w:r>
            <w:r w:rsidR="004C5281">
              <w:rPr>
                <w:rFonts w:ascii="Calibri" w:hAnsi="Calibri" w:cs="Calibri"/>
                <w:b/>
                <w:lang w:val="en-US"/>
              </w:rPr>
              <w:t>enior</w:t>
            </w:r>
            <w:r>
              <w:rPr>
                <w:rFonts w:ascii="Calibri" w:hAnsi="Calibri" w:cs="Calibri"/>
                <w:b/>
                <w:lang w:val="en-US"/>
              </w:rPr>
              <w:t>)</w:t>
            </w:r>
            <w:r>
              <w:rPr>
                <w:rFonts w:ascii="Calibri" w:hAnsi="Calibri" w:cs="Calibri"/>
                <w:b/>
                <w:lang w:val="en-US"/>
              </w:rPr>
              <w:br/>
            </w:r>
            <w:commentRangeStart w:id="0"/>
            <w:r w:rsidR="00437BF4" w:rsidRPr="000502F5">
              <w:rPr>
                <w:rFonts w:ascii="Calibri" w:hAnsi="Calibri" w:cs="Calibri"/>
                <w:b/>
                <w:lang w:val="en-US"/>
              </w:rPr>
              <w:t>PROJECT OUTLINE</w:t>
            </w:r>
            <w:r w:rsidR="00C4667A" w:rsidRPr="000502F5">
              <w:rPr>
                <w:rFonts w:ascii="Calibri" w:hAnsi="Calibri" w:cs="Calibri"/>
                <w:b/>
                <w:lang w:val="en-US"/>
              </w:rPr>
              <w:t xml:space="preserve"> (MAX. 10 pages)</w:t>
            </w:r>
            <w:commentRangeEnd w:id="0"/>
            <w:r w:rsidR="002E3BEC">
              <w:rPr>
                <w:rStyle w:val="Refdecomentario"/>
              </w:rPr>
              <w:commentReference w:id="0"/>
            </w:r>
          </w:p>
        </w:tc>
      </w:tr>
    </w:tbl>
    <w:p w14:paraId="01E6C1FD" w14:textId="77777777" w:rsidR="002E3BEC" w:rsidRPr="002A5D9B" w:rsidRDefault="002E3BEC" w:rsidP="002E3BEC">
      <w:pPr>
        <w:widowControl w:val="0"/>
        <w:spacing w:after="60" w:line="240" w:lineRule="auto"/>
        <w:jc w:val="both"/>
        <w:rPr>
          <w:b/>
        </w:rPr>
      </w:pPr>
      <w:r w:rsidRPr="002A5D9B">
        <w:rPr>
          <w:b/>
        </w:rPr>
        <w:t>Which factors affect the distribution of epiphytic orchids in mega-diverse tropical forests?</w:t>
      </w:r>
    </w:p>
    <w:p w14:paraId="2E7A5FB3" w14:textId="77777777" w:rsidR="00ED1743" w:rsidRPr="002E3BEC" w:rsidRDefault="00ED1743" w:rsidP="006178B5">
      <w:pPr>
        <w:spacing w:after="0" w:line="240" w:lineRule="auto"/>
        <w:rPr>
          <w:rFonts w:eastAsia="Times New Roman" w:cs="Times New Roman"/>
          <w:b/>
          <w:lang w:eastAsia="nl-BE"/>
        </w:rPr>
      </w:pPr>
    </w:p>
    <w:p w14:paraId="2D8BAE05" w14:textId="77777777" w:rsidR="00C4667A" w:rsidRDefault="00C4667A" w:rsidP="00CC1351">
      <w:pPr>
        <w:pStyle w:val="Ttulo1"/>
        <w:rPr>
          <w:rFonts w:eastAsia="Times New Roman" w:cs="Times New Roman"/>
          <w:b w:val="0"/>
          <w:lang w:val="en-GB" w:eastAsia="nl-BE"/>
        </w:rPr>
      </w:pPr>
      <w:commentRangeStart w:id="1"/>
      <w:r w:rsidRPr="000F0F31">
        <w:rPr>
          <w:lang w:val="en-GB"/>
        </w:rPr>
        <w:t xml:space="preserve">Rationale and positioning </w:t>
      </w:r>
      <w:commentRangeEnd w:id="1"/>
      <w:r w:rsidR="00E43FA1">
        <w:rPr>
          <w:rStyle w:val="Refdecomentario"/>
          <w:rFonts w:eastAsiaTheme="minorHAnsi" w:cstheme="minorBidi"/>
          <w:b w:val="0"/>
        </w:rPr>
        <w:commentReference w:id="1"/>
      </w:r>
      <w:r w:rsidRPr="000F0F31">
        <w:rPr>
          <w:lang w:val="en-GB"/>
        </w:rPr>
        <w:t>with regard to the state-of-the-art</w:t>
      </w:r>
      <w:r w:rsidRPr="00BD68FD" w:rsidDel="00417B14">
        <w:rPr>
          <w:rFonts w:eastAsia="Times New Roman" w:cs="Times New Roman"/>
          <w:lang w:val="en-GB" w:eastAsia="nl-BE"/>
        </w:rPr>
        <w:t xml:space="preserve"> </w:t>
      </w:r>
    </w:p>
    <w:p w14:paraId="35142F92" w14:textId="5044F46C" w:rsidR="006178B5" w:rsidRPr="00362D47" w:rsidRDefault="006178B5" w:rsidP="006178B5">
      <w:pPr>
        <w:spacing w:after="0" w:line="240" w:lineRule="auto"/>
        <w:rPr>
          <w:rFonts w:eastAsia="Times New Roman" w:cs="Times New Roman"/>
          <w:lang w:val="en-US" w:eastAsia="nl-BE"/>
        </w:rPr>
      </w:pPr>
    </w:p>
    <w:sdt>
      <w:sdtPr>
        <w:rPr>
          <w:rFonts w:ascii="Calibri" w:hAnsi="Calibri"/>
        </w:rPr>
        <w:id w:val="-1500180758"/>
        <w:placeholder>
          <w:docPart w:val="58130462207047A9808CB352CB713721"/>
        </w:placeholder>
      </w:sdtPr>
      <w:sdtEndPr/>
      <w:sdtContent>
        <w:p w14:paraId="62D8CB8D" w14:textId="74F48DA7" w:rsidR="002E3BEC" w:rsidRDefault="002E3BEC" w:rsidP="002E3BEC">
          <w:pPr>
            <w:spacing w:after="0" w:line="240" w:lineRule="auto"/>
            <w:rPr>
              <w:ins w:id="2" w:author="agustina ventre" w:date="2018-11-26T15:01:00Z"/>
            </w:rPr>
          </w:pPr>
          <w:ins w:id="3" w:author="agustina ventre" w:date="2018-11-26T15:00:00Z">
            <w:r>
              <w:rPr>
                <w:rFonts w:ascii="Calibri" w:hAnsi="Calibri"/>
              </w:rPr>
              <w:t xml:space="preserve">[General paragraph and the factors driving species distributions] </w:t>
            </w:r>
          </w:ins>
          <w:r w:rsidR="00A174EF" w:rsidRPr="00A174EF">
            <w:t>Understanding the</w:t>
          </w:r>
          <w:r>
            <w:t xml:space="preserve"> various</w:t>
          </w:r>
          <w:r w:rsidR="00A174EF" w:rsidRPr="00A174EF">
            <w:t xml:space="preserve"> </w:t>
          </w:r>
          <w:r w:rsidR="00A174EF" w:rsidRPr="00A174EF">
            <w:rPr>
              <w:b/>
            </w:rPr>
            <w:t>factors that limit species distribution</w:t>
          </w:r>
          <w:r w:rsidR="00A174EF" w:rsidRPr="00A174EF">
            <w:t xml:space="preserve"> is a longstanding question in ecology</w:t>
          </w:r>
          <w:bookmarkStart w:id="4" w:name="_Ref522789156"/>
          <w:r w:rsidR="00A174EF" w:rsidRPr="00A174EF">
            <w:rPr>
              <w:rStyle w:val="Refdenotaalpie"/>
            </w:rPr>
            <w:footnoteReference w:id="1"/>
          </w:r>
          <w:bookmarkEnd w:id="4"/>
          <w:r w:rsidR="00A174EF" w:rsidRPr="00A174EF">
            <w:t>. In land plants, the large-scale distribution of species is simultaneously limited by historical processes, environmental conditions, and biotic interactions</w:t>
          </w:r>
          <w:r w:rsidR="00A174EF" w:rsidRPr="00A174EF">
            <w:fldChar w:fldCharType="begin"/>
          </w:r>
          <w:r w:rsidR="00A174EF" w:rsidRPr="00A174EF">
            <w:instrText xml:space="preserve"> NOTEREF _Ref522789156 \f \h  \* MERGEFORMAT </w:instrText>
          </w:r>
          <w:r w:rsidR="00A174EF" w:rsidRPr="00A174EF">
            <w:fldChar w:fldCharType="separate"/>
          </w:r>
          <w:r w:rsidR="00A174EF" w:rsidRPr="00A174EF">
            <w:rPr>
              <w:rStyle w:val="Refdenotaalpie"/>
            </w:rPr>
            <w:t>1</w:t>
          </w:r>
          <w:r w:rsidR="00A174EF" w:rsidRPr="00A174EF">
            <w:fldChar w:fldCharType="end"/>
          </w:r>
          <w:r w:rsidR="00A174EF" w:rsidRPr="00A174EF">
            <w:t xml:space="preserve">. </w:t>
          </w:r>
          <w:ins w:id="5" w:author="agustina ventre" w:date="2018-11-26T14:57:00Z">
            <w:r>
              <w:t xml:space="preserve">Historical processes refer to … and …. Environmental conditions are … Biotic interactions … </w:t>
            </w:r>
            <w:r>
              <w:rPr>
                <w:rStyle w:val="Refdecomentario"/>
              </w:rPr>
              <w:commentReference w:id="6"/>
            </w:r>
          </w:ins>
        </w:p>
        <w:p w14:paraId="119CEE88" w14:textId="1D6DC277" w:rsidR="002E3BEC" w:rsidRDefault="002E3BEC" w:rsidP="002E3BEC">
          <w:pPr>
            <w:spacing w:after="0" w:line="240" w:lineRule="auto"/>
          </w:pPr>
          <w:ins w:id="7" w:author="agustina ventre" w:date="2018-11-26T15:01:00Z">
            <w:r>
              <w:t>[General paragraph on the effects of interspecific interactions on the distribution]</w:t>
            </w:r>
          </w:ins>
        </w:p>
        <w:p w14:paraId="016921DB" w14:textId="77777777" w:rsidR="002E3BEC" w:rsidRDefault="002E3BEC" w:rsidP="00A174EF">
          <w:pPr>
            <w:widowControl w:val="0"/>
            <w:spacing w:after="60" w:line="240" w:lineRule="auto"/>
            <w:jc w:val="both"/>
            <w:rPr>
              <w:ins w:id="8" w:author="agustina ventre" w:date="2018-11-26T14:59:00Z"/>
            </w:rPr>
          </w:pPr>
          <w:ins w:id="9" w:author="agustina ventre" w:date="2018-11-26T14:58:00Z">
            <w:r>
              <w:tab/>
              <w:t xml:space="preserve">Whereas the effects of historical processes and environmental condtions on species distributions are relatively well understood, the ecological effects of obligate inter-specific interactions, such as symbioses, are far less understood. </w:t>
            </w:r>
          </w:ins>
          <w:del w:id="10" w:author="agustina ventre" w:date="2018-11-26T14:58:00Z">
            <w:r w:rsidR="00A174EF" w:rsidRPr="00A174EF" w:rsidDel="002E3BEC">
              <w:delText xml:space="preserve">Yet, the ecological requirements of </w:delText>
            </w:r>
            <w:r w:rsidR="00A174EF" w:rsidRPr="00A174EF" w:rsidDel="002E3BEC">
              <w:rPr>
                <w:b/>
              </w:rPr>
              <w:delText>obligate inter-specific interactions</w:delText>
            </w:r>
            <w:r w:rsidR="00A174EF" w:rsidRPr="00A174EF" w:rsidDel="002E3BEC">
              <w:delText>, such as symbioses, impose additional, often over-looked, limitations to species distribution</w:delText>
            </w:r>
          </w:del>
          <w:r w:rsidR="00A174EF" w:rsidRPr="00A174EF">
            <w:rPr>
              <w:rStyle w:val="Refdenotaalpie"/>
            </w:rPr>
            <w:footnoteReference w:id="2"/>
          </w:r>
          <w:r w:rsidR="00A174EF" w:rsidRPr="00A174EF">
            <w:rPr>
              <w:vertAlign w:val="superscript"/>
            </w:rPr>
            <w:t>,</w:t>
          </w:r>
          <w:r w:rsidR="00A174EF" w:rsidRPr="00A174EF">
            <w:rPr>
              <w:rStyle w:val="Refdenotaalpie"/>
            </w:rPr>
            <w:footnoteReference w:id="3"/>
          </w:r>
          <w:r w:rsidR="00A174EF" w:rsidRPr="00A174EF">
            <w:t>. Furthermore, a species can interact with more than one obligate partner at the same time, which adds complexity to the determinants of species distribution</w:t>
          </w:r>
          <w:r w:rsidR="00A174EF" w:rsidRPr="00A174EF">
            <w:fldChar w:fldCharType="begin"/>
          </w:r>
          <w:r w:rsidR="00A174EF" w:rsidRPr="00A174EF">
            <w:instrText xml:space="preserve"> NOTEREF _Ref522789156 \f \h  \* MERGEFORMAT </w:instrText>
          </w:r>
          <w:r w:rsidR="00A174EF" w:rsidRPr="00A174EF">
            <w:fldChar w:fldCharType="separate"/>
          </w:r>
          <w:r w:rsidR="00A174EF" w:rsidRPr="00A174EF">
            <w:rPr>
              <w:rStyle w:val="Refdenotaalpie"/>
            </w:rPr>
            <w:t>1</w:t>
          </w:r>
          <w:r w:rsidR="00A174EF" w:rsidRPr="00A174EF">
            <w:fldChar w:fldCharType="end"/>
          </w:r>
          <w:r w:rsidR="00A174EF" w:rsidRPr="00A174EF">
            <w:t>.</w:t>
          </w:r>
          <w:del w:id="11" w:author="agustina ventre" w:date="2018-11-26T14:59:00Z">
            <w:r w:rsidR="00A174EF" w:rsidRPr="00A174EF" w:rsidDel="002E3BEC">
              <w:delText xml:space="preserve"> </w:delText>
            </w:r>
          </w:del>
        </w:p>
        <w:p w14:paraId="67120339" w14:textId="0CAA4AE0" w:rsidR="00A174EF" w:rsidRPr="003403A5" w:rsidDel="002E3BEC" w:rsidRDefault="00A174EF" w:rsidP="00A174EF">
          <w:pPr>
            <w:widowControl w:val="0"/>
            <w:spacing w:after="60" w:line="240" w:lineRule="auto"/>
            <w:jc w:val="both"/>
            <w:rPr>
              <w:del w:id="12" w:author="agustina ventre" w:date="2018-11-26T14:59:00Z"/>
            </w:rPr>
          </w:pPr>
          <w:del w:id="13" w:author="agustina ventre" w:date="2018-11-26T14:59:00Z">
            <w:r w:rsidRPr="00A174EF" w:rsidDel="002E3BEC">
              <w:delText xml:space="preserve">How </w:delText>
            </w:r>
            <w:r w:rsidRPr="00A174EF" w:rsidDel="002E3BEC">
              <w:rPr>
                <w:b/>
              </w:rPr>
              <w:delText xml:space="preserve">complex interactions influence plant species distribution </w:delText>
            </w:r>
            <w:r w:rsidRPr="00A174EF" w:rsidDel="002E3BEC">
              <w:delText>has received little attention despite its relevance for species conservation in the face of global change</w:delText>
            </w:r>
            <w:r w:rsidRPr="00A174EF" w:rsidDel="002E3BEC">
              <w:rPr>
                <w:rStyle w:val="Refdenotaalpie"/>
              </w:rPr>
              <w:footnoteReference w:id="4"/>
            </w:r>
            <w:r w:rsidRPr="00A174EF" w:rsidDel="002E3BEC">
              <w:delText xml:space="preserve">. </w:delText>
            </w:r>
            <w:r w:rsidR="00B42DD9" w:rsidDel="002E3BEC">
              <w:delText>This project</w:delText>
            </w:r>
            <w:r w:rsidRPr="00A174EF" w:rsidDel="002E3BEC">
              <w:delText xml:space="preserve"> will address this gap by investigating how multiple partners interacting with abiotic factors influence epiphyte distribution in mega-diverse tropical assemblages</w:delText>
            </w:r>
            <w:r w:rsidRPr="00A174EF" w:rsidDel="002E3BEC">
              <w:rPr>
                <w:i/>
              </w:rPr>
              <w:delText>.</w:delText>
            </w:r>
          </w:del>
        </w:p>
        <w:p w14:paraId="1FD2F239" w14:textId="7997C0CD" w:rsidR="00B42DD9" w:rsidRPr="00E43FA1" w:rsidRDefault="00B42DD9" w:rsidP="00B42DD9">
          <w:pPr>
            <w:spacing w:after="0" w:line="240" w:lineRule="auto"/>
            <w:jc w:val="both"/>
            <w:rPr>
              <w:rFonts w:ascii="Calibri" w:hAnsi="Calibri"/>
            </w:rPr>
          </w:pPr>
          <w:r>
            <w:rPr>
              <w:rFonts w:ascii="Calibri" w:hAnsi="Calibri"/>
              <w:shd w:val="clear" w:color="auto" w:fill="FFFFFF"/>
            </w:rPr>
            <w:tab/>
          </w:r>
          <w:r w:rsidRPr="00E43FA1">
            <w:rPr>
              <w:rFonts w:ascii="Calibri" w:hAnsi="Calibri"/>
              <w:shd w:val="clear" w:color="auto" w:fill="FFFFFF"/>
            </w:rPr>
            <w:t xml:space="preserve">In sessile organisms, such as plants, </w:t>
          </w:r>
          <w:r w:rsidR="003403A5">
            <w:rPr>
              <w:rFonts w:ascii="Calibri" w:hAnsi="Calibri"/>
              <w:shd w:val="clear" w:color="auto" w:fill="FFFFFF"/>
            </w:rPr>
            <w:t xml:space="preserve">the distribution of adult individuals </w:t>
          </w:r>
          <w:r w:rsidRPr="00E43FA1">
            <w:rPr>
              <w:rFonts w:ascii="Calibri" w:hAnsi="Calibri"/>
              <w:shd w:val="clear" w:color="auto" w:fill="FFFFFF"/>
            </w:rPr>
            <w:t xml:space="preserve">can </w:t>
          </w:r>
          <w:r>
            <w:rPr>
              <w:rFonts w:ascii="Calibri" w:hAnsi="Calibri"/>
              <w:shd w:val="clear" w:color="auto" w:fill="FFFFFF"/>
            </w:rPr>
            <w:t>largely depend on</w:t>
          </w:r>
          <w:r w:rsidRPr="00E43FA1">
            <w:rPr>
              <w:rFonts w:ascii="Calibri" w:hAnsi="Calibri"/>
              <w:shd w:val="clear" w:color="auto" w:fill="FFFFFF"/>
            </w:rPr>
            <w:t xml:space="preserve"> </w:t>
          </w:r>
          <w:r w:rsidR="003403A5">
            <w:rPr>
              <w:rFonts w:ascii="Calibri" w:hAnsi="Calibri"/>
              <w:shd w:val="clear" w:color="auto" w:fill="FFFFFF"/>
            </w:rPr>
            <w:t>species'</w:t>
          </w:r>
          <w:r w:rsidRPr="00E43FA1">
            <w:rPr>
              <w:rFonts w:ascii="Calibri" w:hAnsi="Calibri"/>
              <w:shd w:val="clear" w:color="auto" w:fill="FFFFFF"/>
            </w:rPr>
            <w:t xml:space="preserve"> </w:t>
          </w:r>
          <w:r w:rsidR="003403A5">
            <w:rPr>
              <w:rFonts w:ascii="Calibri" w:hAnsi="Calibri"/>
              <w:shd w:val="clear" w:color="auto" w:fill="FFFFFF"/>
            </w:rPr>
            <w:t xml:space="preserve">requirements during the earliest developmental life stages (the </w:t>
          </w:r>
          <w:r w:rsidRPr="00E43FA1">
            <w:rPr>
              <w:rFonts w:ascii="Calibri" w:hAnsi="Calibri"/>
              <w:shd w:val="clear" w:color="auto" w:fill="FFFFFF"/>
            </w:rPr>
            <w:t>regeneration niche</w:t>
          </w:r>
          <w:r w:rsidRPr="00E43FA1">
            <w:rPr>
              <w:rStyle w:val="Refdenotaalfinal"/>
              <w:rFonts w:ascii="Calibri" w:hAnsi="Calibri"/>
              <w:shd w:val="clear" w:color="auto" w:fill="FFFFFF"/>
            </w:rPr>
            <w:endnoteReference w:id="1"/>
          </w:r>
          <w:r w:rsidR="003403A5">
            <w:rPr>
              <w:rFonts w:ascii="Calibri" w:hAnsi="Calibri"/>
              <w:shd w:val="clear" w:color="auto" w:fill="FFFFFF"/>
            </w:rPr>
            <w:t>)</w:t>
          </w:r>
          <w:r w:rsidRPr="00E43FA1">
            <w:rPr>
              <w:rFonts w:ascii="Calibri" w:hAnsi="Calibri"/>
              <w:shd w:val="clear" w:color="auto" w:fill="FFFFFF"/>
            </w:rPr>
            <w:t>. The regeneration niche includes preferences for different substrates</w:t>
          </w:r>
          <w:r w:rsidRPr="00E43FA1">
            <w:rPr>
              <w:rStyle w:val="Refdenotaalfinal"/>
              <w:rFonts w:ascii="Calibri" w:hAnsi="Calibri"/>
              <w:shd w:val="clear" w:color="auto" w:fill="FFFFFF"/>
            </w:rPr>
            <w:endnoteReference w:id="2"/>
          </w:r>
          <w:r w:rsidRPr="00E43FA1">
            <w:rPr>
              <w:rFonts w:ascii="Calibri" w:hAnsi="Calibri"/>
              <w:shd w:val="clear" w:color="auto" w:fill="FFFFFF"/>
            </w:rPr>
            <w:t>, differential responses of seedlings to light gradients</w:t>
          </w:r>
          <w:r w:rsidRPr="00E43FA1">
            <w:rPr>
              <w:rStyle w:val="Refdenotaalfinal"/>
              <w:rFonts w:ascii="Calibri" w:hAnsi="Calibri"/>
              <w:shd w:val="clear" w:color="auto" w:fill="FFFFFF"/>
            </w:rPr>
            <w:endnoteReference w:id="3"/>
          </w:r>
          <w:r w:rsidRPr="00E43FA1">
            <w:rPr>
              <w:rFonts w:ascii="Calibri" w:hAnsi="Calibri"/>
              <w:shd w:val="clear" w:color="auto" w:fill="FFFFFF"/>
            </w:rPr>
            <w:t>, and availability of mutualists</w:t>
          </w:r>
          <w:bookmarkStart w:id="16" w:name="_Ref525135841"/>
          <w:r w:rsidRPr="00E43FA1">
            <w:rPr>
              <w:rStyle w:val="Refdenotaalfinal"/>
              <w:rFonts w:ascii="Calibri" w:hAnsi="Calibri"/>
              <w:shd w:val="clear" w:color="auto" w:fill="FFFFFF"/>
            </w:rPr>
            <w:endnoteReference w:id="4"/>
          </w:r>
          <w:bookmarkEnd w:id="16"/>
          <w:r w:rsidRPr="00E43FA1">
            <w:rPr>
              <w:rFonts w:ascii="Calibri" w:hAnsi="Calibri"/>
            </w:rPr>
            <w:t>.</w:t>
          </w:r>
          <w:del w:id="17" w:author="agustina ventre" w:date="2018-11-26T15:03:00Z">
            <w:r w:rsidRPr="00E43FA1" w:rsidDel="002E3BEC">
              <w:rPr>
                <w:rFonts w:ascii="Calibri" w:hAnsi="Calibri"/>
              </w:rPr>
              <w:delText xml:space="preserve"> The classic experiment by Connell</w:delText>
            </w:r>
            <w:bookmarkStart w:id="18" w:name="_Ref525123721"/>
            <w:r w:rsidRPr="00E43FA1" w:rsidDel="002E3BEC">
              <w:rPr>
                <w:rStyle w:val="Refdenotaalfinal"/>
                <w:rFonts w:ascii="Calibri" w:hAnsi="Calibri"/>
              </w:rPr>
              <w:endnoteReference w:id="5"/>
            </w:r>
            <w:bookmarkEnd w:id="18"/>
            <w:r w:rsidRPr="00E43FA1" w:rsidDel="002E3BEC">
              <w:rPr>
                <w:rFonts w:ascii="Calibri" w:hAnsi="Calibri"/>
              </w:rPr>
              <w:delText xml:space="preserve"> illustrated how a combination of abiotic (dessication) and biotic factors (competiton) influenced barnacle recruitment in rocky intertidal coasts at small scales. </w:delText>
            </w:r>
            <w:r w:rsidDel="002E3BEC">
              <w:rPr>
                <w:rFonts w:ascii="Calibri" w:hAnsi="Calibri"/>
              </w:rPr>
              <w:delText xml:space="preserve">In </w:delText>
            </w:r>
            <w:r w:rsidR="003403A5" w:rsidDel="002E3BEC">
              <w:rPr>
                <w:rFonts w:ascii="Calibri" w:hAnsi="Calibri"/>
              </w:rPr>
              <w:delText xml:space="preserve">this project, </w:delText>
            </w:r>
            <w:r w:rsidRPr="00E43FA1" w:rsidDel="002E3BEC">
              <w:rPr>
                <w:rFonts w:ascii="Calibri" w:hAnsi="Calibri"/>
              </w:rPr>
              <w:delText xml:space="preserve">I </w:delText>
            </w:r>
            <w:r w:rsidR="003403A5" w:rsidDel="002E3BEC">
              <w:rPr>
                <w:rFonts w:ascii="Calibri" w:hAnsi="Calibri"/>
              </w:rPr>
              <w:delText xml:space="preserve">will </w:delText>
            </w:r>
            <w:r w:rsidRPr="00E43FA1" w:rsidDel="002E3BEC">
              <w:rPr>
                <w:rFonts w:ascii="Calibri" w:hAnsi="Calibri"/>
              </w:rPr>
              <w:delText>use a similar approach to disentangle how microsite conditions affect the germination and recruitment of epiphytic orchids in tropical forests, which is a major knowledge gap in orchid conservation and restoration</w:delText>
            </w:r>
            <w:bookmarkStart w:id="21" w:name="_Ref525121355"/>
            <w:r w:rsidRPr="00E43FA1" w:rsidDel="002E3BEC">
              <w:rPr>
                <w:rStyle w:val="Refdenotaalfinal"/>
                <w:rFonts w:ascii="Calibri" w:hAnsi="Calibri"/>
              </w:rPr>
              <w:endnoteReference w:id="6"/>
            </w:r>
            <w:bookmarkEnd w:id="21"/>
            <w:r w:rsidRPr="00E43FA1" w:rsidDel="002E3BEC">
              <w:rPr>
                <w:rFonts w:ascii="Calibri" w:hAnsi="Calibri"/>
              </w:rPr>
              <w:delText>.</w:delText>
            </w:r>
          </w:del>
        </w:p>
        <w:p w14:paraId="6073C5F4" w14:textId="65A9C873" w:rsidR="00DF0EAC" w:rsidRDefault="00CD564A" w:rsidP="00B42DD9">
          <w:pPr>
            <w:spacing w:after="0" w:line="240" w:lineRule="auto"/>
            <w:ind w:firstLine="720"/>
            <w:jc w:val="both"/>
            <w:rPr>
              <w:ins w:id="24" w:author="agustina ventre" w:date="2018-11-26T15:04:00Z"/>
              <w:rFonts w:ascii="Calibri" w:hAnsi="Calibri"/>
            </w:rPr>
          </w:pPr>
          <w:r>
            <w:rPr>
              <w:rFonts w:ascii="Calibri" w:hAnsi="Calibri"/>
              <w:b/>
            </w:rPr>
            <w:t>Epiphytes</w:t>
          </w:r>
          <w:r w:rsidRPr="00CD564A">
            <w:rPr>
              <w:rFonts w:ascii="Calibri" w:hAnsi="Calibri"/>
            </w:rPr>
            <w:t xml:space="preserve"> </w:t>
          </w:r>
          <w:r w:rsidR="00B93BB3" w:rsidRPr="00B93BB3">
            <w:rPr>
              <w:rFonts w:ascii="Calibri" w:hAnsi="Calibri"/>
            </w:rPr>
            <w:t xml:space="preserve">live non-parasitically on </w:t>
          </w:r>
          <w:r>
            <w:rPr>
              <w:rFonts w:ascii="Calibri" w:hAnsi="Calibri"/>
            </w:rPr>
            <w:t>tree trunks and branches</w:t>
          </w:r>
          <w:r w:rsidR="00B93BB3" w:rsidRPr="00B93BB3">
            <w:rPr>
              <w:rFonts w:ascii="Calibri" w:hAnsi="Calibri"/>
            </w:rPr>
            <w:t>,</w:t>
          </w:r>
          <w:r w:rsidR="00B42DD9" w:rsidRPr="00E43FA1">
            <w:rPr>
              <w:rFonts w:ascii="Calibri" w:hAnsi="Calibri"/>
            </w:rPr>
            <w:t xml:space="preserve"> </w:t>
          </w:r>
          <w:r>
            <w:rPr>
              <w:rFonts w:ascii="Calibri" w:hAnsi="Calibri"/>
            </w:rPr>
            <w:t xml:space="preserve">and therefore they </w:t>
          </w:r>
          <w:r w:rsidR="006646D0">
            <w:rPr>
              <w:rFonts w:ascii="Calibri" w:hAnsi="Calibri"/>
            </w:rPr>
            <w:t xml:space="preserve">need to find a </w:t>
          </w:r>
          <w:r w:rsidR="006646D0" w:rsidRPr="00477BCE">
            <w:rPr>
              <w:rFonts w:ascii="Calibri" w:hAnsi="Calibri"/>
              <w:b/>
            </w:rPr>
            <w:t>suitable host tree</w:t>
          </w:r>
          <w:r w:rsidR="006646D0">
            <w:rPr>
              <w:rFonts w:ascii="Calibri" w:hAnsi="Calibri"/>
            </w:rPr>
            <w:t xml:space="preserve"> for physical support. </w:t>
          </w:r>
          <w:r>
            <w:rPr>
              <w:rFonts w:ascii="Calibri" w:hAnsi="Calibri"/>
            </w:rPr>
            <w:t xml:space="preserve">Because they live on trees, </w:t>
          </w:r>
          <w:r w:rsidRPr="00E43FA1">
            <w:rPr>
              <w:rFonts w:ascii="Calibri" w:hAnsi="Calibri"/>
            </w:rPr>
            <w:t>epiphytes face strong ecological gradients in short distances</w:t>
          </w:r>
          <w:r>
            <w:rPr>
              <w:rFonts w:ascii="Calibri" w:hAnsi="Calibri"/>
            </w:rPr>
            <w:t xml:space="preserve"> throughout their lives</w:t>
          </w:r>
          <w:r w:rsidRPr="00E43FA1">
            <w:rPr>
              <w:rFonts w:ascii="Calibri" w:hAnsi="Calibri"/>
            </w:rPr>
            <w:t xml:space="preserve">, such as the </w:t>
          </w:r>
          <w:r w:rsidRPr="00E43FA1">
            <w:rPr>
              <w:rFonts w:ascii="Calibri" w:hAnsi="Calibri"/>
              <w:b/>
            </w:rPr>
            <w:t>vertical gradient of light</w:t>
          </w:r>
          <w:r w:rsidRPr="00E43FA1">
            <w:rPr>
              <w:rFonts w:ascii="Calibri" w:hAnsi="Calibri"/>
            </w:rPr>
            <w:t xml:space="preserve"> of the forest</w:t>
          </w:r>
          <w:r w:rsidRPr="00E43FA1">
            <w:rPr>
              <w:rFonts w:ascii="Calibri" w:hAnsi="Calibri"/>
            </w:rPr>
            <w:fldChar w:fldCharType="begin"/>
          </w:r>
          <w:r w:rsidRPr="00E43FA1">
            <w:rPr>
              <w:rFonts w:ascii="Calibri" w:hAnsi="Calibri"/>
            </w:rPr>
            <w:instrText xml:space="preserve"> NOTEREF _Ref525121543 \f \h  \* MERGEFORMAT </w:instrText>
          </w:r>
          <w:r w:rsidRPr="00E43FA1">
            <w:rPr>
              <w:rFonts w:ascii="Calibri" w:hAnsi="Calibri"/>
            </w:rPr>
          </w:r>
          <w:r w:rsidRPr="00E43FA1">
            <w:rPr>
              <w:rFonts w:ascii="Calibri" w:hAnsi="Calibri"/>
            </w:rPr>
            <w:fldChar w:fldCharType="separate"/>
          </w:r>
          <w:r w:rsidRPr="00E43FA1">
            <w:rPr>
              <w:rStyle w:val="Refdenotaalfinal"/>
              <w:rFonts w:ascii="Calibri" w:hAnsi="Calibri"/>
            </w:rPr>
            <w:t>12</w:t>
          </w:r>
          <w:r w:rsidRPr="00E43FA1">
            <w:rPr>
              <w:rFonts w:ascii="Calibri" w:hAnsi="Calibri"/>
            </w:rPr>
            <w:fldChar w:fldCharType="end"/>
          </w:r>
          <w:r w:rsidR="00477BCE">
            <w:rPr>
              <w:rFonts w:ascii="Calibri" w:hAnsi="Calibri"/>
            </w:rPr>
            <w:t>, having to adapt to a broad range of environmental conditions</w:t>
          </w:r>
          <w:r w:rsidR="00477BCE" w:rsidRPr="00477BCE">
            <w:rPr>
              <w:rFonts w:ascii="Calibri" w:hAnsi="Calibri"/>
              <w:vertAlign w:val="superscript"/>
            </w:rPr>
            <w:t>6</w:t>
          </w:r>
          <w:r w:rsidRPr="00CD564A">
            <w:rPr>
              <w:rFonts w:ascii="Calibri" w:hAnsi="Calibri"/>
            </w:rPr>
            <w:t xml:space="preserve">. </w:t>
          </w:r>
          <w:r w:rsidRPr="00CD564A">
            <w:rPr>
              <w:rFonts w:ascii="Calibri" w:hAnsi="Calibri"/>
              <w:b/>
            </w:rPr>
            <w:t>Epiphytic orchids</w:t>
          </w:r>
          <w:r w:rsidR="00477BCE">
            <w:rPr>
              <w:rFonts w:ascii="Calibri" w:hAnsi="Calibri"/>
              <w:b/>
            </w:rPr>
            <w:t>,</w:t>
          </w:r>
          <w:r>
            <w:rPr>
              <w:rFonts w:ascii="Calibri" w:hAnsi="Calibri"/>
            </w:rPr>
            <w:t xml:space="preserve"> however</w:t>
          </w:r>
          <w:r w:rsidR="00477BCE">
            <w:rPr>
              <w:rFonts w:ascii="Calibri" w:hAnsi="Calibri"/>
            </w:rPr>
            <w:t>,</w:t>
          </w:r>
          <w:r>
            <w:rPr>
              <w:rFonts w:ascii="Calibri" w:hAnsi="Calibri"/>
            </w:rPr>
            <w:t xml:space="preserve"> stand out among other epiphytes because of two additional </w:t>
          </w:r>
          <w:r w:rsidR="00B42DD9" w:rsidRPr="00E43FA1">
            <w:rPr>
              <w:rFonts w:ascii="Calibri" w:hAnsi="Calibri"/>
            </w:rPr>
            <w:t>characteristics that might determine their regene</w:t>
          </w:r>
          <w:r w:rsidR="006646D0">
            <w:rPr>
              <w:rFonts w:ascii="Calibri" w:hAnsi="Calibri"/>
            </w:rPr>
            <w:t>ration niche at small scales:</w:t>
          </w:r>
          <w:r w:rsidR="00B42DD9" w:rsidRPr="00E43FA1">
            <w:rPr>
              <w:rFonts w:ascii="Calibri" w:hAnsi="Calibri"/>
            </w:rPr>
            <w:t xml:space="preserve"> </w:t>
          </w:r>
          <w:r w:rsidR="006646D0">
            <w:rPr>
              <w:rFonts w:ascii="Calibri" w:hAnsi="Calibri"/>
            </w:rPr>
            <w:t xml:space="preserve">i) </w:t>
          </w:r>
          <w:r w:rsidR="00B42DD9" w:rsidRPr="00E43FA1">
            <w:rPr>
              <w:rFonts w:ascii="Calibri" w:hAnsi="Calibri"/>
            </w:rPr>
            <w:t xml:space="preserve">seed germination fully depends on </w:t>
          </w:r>
          <w:r w:rsidR="00075AD0" w:rsidRPr="00075AD0">
            <w:rPr>
              <w:rFonts w:ascii="Calibri" w:hAnsi="Calibri"/>
            </w:rPr>
            <w:t xml:space="preserve">microscopic </w:t>
          </w:r>
          <w:r w:rsidR="00B42DD9" w:rsidRPr="00E43FA1">
            <w:rPr>
              <w:rFonts w:ascii="Calibri" w:hAnsi="Calibri"/>
              <w:b/>
            </w:rPr>
            <w:t xml:space="preserve">mycorrhizal fungi </w:t>
          </w:r>
          <w:r w:rsidR="00B42DD9" w:rsidRPr="00E43FA1">
            <w:rPr>
              <w:rFonts w:ascii="Calibri" w:hAnsi="Calibri"/>
            </w:rPr>
            <w:t>that are not inherited from maternal plants</w:t>
          </w:r>
          <w:bookmarkStart w:id="25" w:name="_Ref525121543"/>
          <w:r w:rsidR="00B42DD9" w:rsidRPr="00E43FA1">
            <w:rPr>
              <w:rStyle w:val="Refdenotaalfinal"/>
              <w:rFonts w:ascii="Calibri" w:hAnsi="Calibri"/>
            </w:rPr>
            <w:endnoteReference w:id="7"/>
          </w:r>
          <w:bookmarkEnd w:id="25"/>
          <w:r w:rsidR="00B42DD9" w:rsidRPr="00E43FA1">
            <w:rPr>
              <w:rFonts w:ascii="Calibri" w:hAnsi="Calibri"/>
              <w:vertAlign w:val="superscript"/>
            </w:rPr>
            <w:t>,</w:t>
          </w:r>
          <w:r w:rsidR="00B42DD9" w:rsidRPr="00E43FA1">
            <w:rPr>
              <w:rStyle w:val="Refdenotaalfinal"/>
              <w:rFonts w:ascii="Calibri" w:hAnsi="Calibri"/>
            </w:rPr>
            <w:endnoteReference w:id="8"/>
          </w:r>
          <w:r w:rsidR="00B42DD9" w:rsidRPr="00E43FA1">
            <w:rPr>
              <w:rFonts w:ascii="Calibri" w:hAnsi="Calibri"/>
            </w:rPr>
            <w:t xml:space="preserve">, and therefore, </w:t>
          </w:r>
          <w:r w:rsidR="00B42DD9" w:rsidRPr="00E43FA1">
            <w:rPr>
              <w:rFonts w:ascii="Calibri" w:hAnsi="Calibri"/>
              <w:b/>
            </w:rPr>
            <w:t xml:space="preserve">free-living fungi </w:t>
          </w:r>
          <w:r w:rsidR="00B42DD9" w:rsidRPr="00E43FA1">
            <w:rPr>
              <w:rFonts w:ascii="Calibri" w:hAnsi="Calibri"/>
            </w:rPr>
            <w:t>on the substrate might be a key component of microsite quality</w:t>
          </w:r>
          <w:r w:rsidR="00B42DD9" w:rsidRPr="00E43FA1">
            <w:rPr>
              <w:rFonts w:ascii="Calibri" w:hAnsi="Calibri"/>
            </w:rPr>
            <w:fldChar w:fldCharType="begin"/>
          </w:r>
          <w:r w:rsidR="00B42DD9" w:rsidRPr="00E43FA1">
            <w:rPr>
              <w:rFonts w:ascii="Calibri" w:hAnsi="Calibri"/>
            </w:rPr>
            <w:instrText xml:space="preserve"> NOTEREF _Ref525121355 \f \h  \* MERGEFORMAT </w:instrText>
          </w:r>
          <w:r w:rsidR="00B42DD9" w:rsidRPr="00E43FA1">
            <w:rPr>
              <w:rFonts w:ascii="Calibri" w:hAnsi="Calibri"/>
            </w:rPr>
          </w:r>
          <w:r w:rsidR="00B42DD9" w:rsidRPr="00E43FA1">
            <w:rPr>
              <w:rFonts w:ascii="Calibri" w:hAnsi="Calibri"/>
            </w:rPr>
            <w:fldChar w:fldCharType="separate"/>
          </w:r>
          <w:r w:rsidR="00B42DD9" w:rsidRPr="00E43FA1">
            <w:rPr>
              <w:rStyle w:val="Refdenotaalfinal"/>
              <w:rFonts w:ascii="Calibri" w:hAnsi="Calibri"/>
            </w:rPr>
            <w:t>11</w:t>
          </w:r>
          <w:r w:rsidR="00B42DD9" w:rsidRPr="00E43FA1">
            <w:rPr>
              <w:rFonts w:ascii="Calibri" w:hAnsi="Calibri"/>
            </w:rPr>
            <w:fldChar w:fldCharType="end"/>
          </w:r>
          <w:r>
            <w:rPr>
              <w:rFonts w:ascii="Calibri" w:hAnsi="Calibri"/>
            </w:rPr>
            <w:t>;</w:t>
          </w:r>
          <w:r w:rsidR="00477BCE">
            <w:rPr>
              <w:rFonts w:ascii="Calibri" w:hAnsi="Calibri"/>
            </w:rPr>
            <w:t xml:space="preserve"> and</w:t>
          </w:r>
          <w:r>
            <w:rPr>
              <w:rFonts w:ascii="Calibri" w:hAnsi="Calibri"/>
            </w:rPr>
            <w:t xml:space="preserve"> ii</w:t>
          </w:r>
          <w:r w:rsidR="00B42DD9" w:rsidRPr="00E43FA1">
            <w:rPr>
              <w:rFonts w:ascii="Calibri" w:hAnsi="Calibri"/>
            </w:rPr>
            <w:t xml:space="preserve">) </w:t>
          </w:r>
          <w:r>
            <w:rPr>
              <w:rFonts w:ascii="Calibri" w:hAnsi="Calibri"/>
            </w:rPr>
            <w:t>while</w:t>
          </w:r>
          <w:r w:rsidR="00B42DD9" w:rsidRPr="00E43FA1">
            <w:rPr>
              <w:rFonts w:ascii="Calibri" w:hAnsi="Calibri"/>
            </w:rPr>
            <w:t xml:space="preserve"> </w:t>
          </w:r>
          <w:r>
            <w:rPr>
              <w:rFonts w:ascii="Calibri" w:hAnsi="Calibri"/>
            </w:rPr>
            <w:t xml:space="preserve">early life stages lack chlorophyll and fully depend on mycorrhiza for nutrition, </w:t>
          </w:r>
          <w:r w:rsidR="002A5D9B">
            <w:rPr>
              <w:rFonts w:ascii="Calibri" w:hAnsi="Calibri"/>
            </w:rPr>
            <w:t>adults</w:t>
          </w:r>
          <w:r w:rsidR="00477BCE">
            <w:rPr>
              <w:rFonts w:ascii="Calibri" w:hAnsi="Calibri"/>
            </w:rPr>
            <w:t xml:space="preserve"> of most species</w:t>
          </w:r>
          <w:r w:rsidR="002A5D9B">
            <w:rPr>
              <w:rFonts w:ascii="Calibri" w:hAnsi="Calibri"/>
            </w:rPr>
            <w:t xml:space="preserve"> </w:t>
          </w:r>
          <w:r w:rsidR="00B42DD9" w:rsidRPr="00E43FA1">
            <w:rPr>
              <w:rFonts w:ascii="Calibri" w:hAnsi="Calibri"/>
            </w:rPr>
            <w:t>are capable of photosynthesis (</w:t>
          </w:r>
          <w:r w:rsidR="00B42DD9" w:rsidRPr="00E43FA1">
            <w:rPr>
              <w:rFonts w:ascii="Calibri" w:hAnsi="Calibri"/>
              <w:b/>
            </w:rPr>
            <w:t>partial mycoheterotrophy</w:t>
          </w:r>
          <w:r w:rsidR="00B42DD9" w:rsidRPr="00E43FA1">
            <w:rPr>
              <w:rFonts w:ascii="Calibri" w:hAnsi="Calibri"/>
            </w:rPr>
            <w:t>), potentially reducing their dependency on mycorrhiza as compared to seedlings</w:t>
          </w:r>
          <w:r w:rsidR="00B42DD9" w:rsidRPr="00E43FA1">
            <w:rPr>
              <w:rStyle w:val="Refdenotaalfinal"/>
              <w:rFonts w:ascii="Calibri" w:hAnsi="Calibri"/>
            </w:rPr>
            <w:endnoteReference w:id="9"/>
          </w:r>
          <w:r w:rsidR="00B42DD9" w:rsidRPr="00E43FA1">
            <w:rPr>
              <w:rFonts w:ascii="Calibri" w:hAnsi="Calibri"/>
            </w:rPr>
            <w:t>.</w:t>
          </w:r>
          <w:r w:rsidR="00477BCE">
            <w:rPr>
              <w:rFonts w:ascii="Calibri" w:hAnsi="Calibri"/>
            </w:rPr>
            <w:t xml:space="preserve"> Epiphytic orchids thus need to find suitable host trees and mycorrhizal fungi for germination, but also might experience changes in their environmental and nutritional requirements throughout development, meaning that the </w:t>
          </w:r>
          <w:r w:rsidR="00477BCE" w:rsidRPr="00477BCE">
            <w:rPr>
              <w:rFonts w:ascii="Calibri" w:hAnsi="Calibri"/>
              <w:b/>
            </w:rPr>
            <w:t>regeneration and adult niches might differ</w:t>
          </w:r>
          <w:r w:rsidR="00477BCE">
            <w:rPr>
              <w:rFonts w:ascii="Calibri" w:hAnsi="Calibri"/>
              <w:b/>
            </w:rPr>
            <w:t xml:space="preserve"> substantially</w:t>
          </w:r>
          <w:r w:rsidR="00DF0EAC">
            <w:rPr>
              <w:rFonts w:ascii="Calibri" w:hAnsi="Calibri"/>
            </w:rPr>
            <w:t>.</w:t>
          </w:r>
        </w:p>
        <w:p w14:paraId="6496C046" w14:textId="77777777" w:rsidR="002E3BEC" w:rsidRDefault="002E3BEC" w:rsidP="00B42DD9">
          <w:pPr>
            <w:spacing w:after="0" w:line="240" w:lineRule="auto"/>
            <w:ind w:firstLine="720"/>
            <w:jc w:val="both"/>
            <w:rPr>
              <w:rFonts w:ascii="Calibri" w:hAnsi="Calibri"/>
            </w:rPr>
          </w:pPr>
        </w:p>
        <w:p w14:paraId="7AA33FB5" w14:textId="7108C11D" w:rsidR="00B42DD9" w:rsidRPr="00E43FA1" w:rsidDel="002E3BEC" w:rsidRDefault="00477BCE" w:rsidP="00B42DD9">
          <w:pPr>
            <w:spacing w:after="0" w:line="240" w:lineRule="auto"/>
            <w:ind w:firstLine="720"/>
            <w:jc w:val="both"/>
            <w:rPr>
              <w:del w:id="26" w:author="agustina ventre" w:date="2018-11-26T15:06:00Z"/>
              <w:rFonts w:ascii="Calibri" w:hAnsi="Calibri"/>
            </w:rPr>
          </w:pPr>
          <w:commentRangeStart w:id="27"/>
          <w:del w:id="28" w:author="agustina ventre" w:date="2018-11-26T15:06:00Z">
            <w:r w:rsidDel="002E3BEC">
              <w:rPr>
                <w:rFonts w:ascii="Calibri" w:hAnsi="Calibri"/>
              </w:rPr>
              <w:delText xml:space="preserve">Our knowledge on how </w:delText>
            </w:r>
            <w:commentRangeEnd w:id="27"/>
            <w:r w:rsidR="007D51E4" w:rsidDel="002E3BEC">
              <w:rPr>
                <w:rStyle w:val="Refdecomentario"/>
              </w:rPr>
              <w:commentReference w:id="27"/>
            </w:r>
            <w:r w:rsidDel="002E3BEC">
              <w:rPr>
                <w:rFonts w:ascii="Calibri" w:hAnsi="Calibri"/>
              </w:rPr>
              <w:delText xml:space="preserve">seedling and adult </w:delText>
            </w:r>
            <w:r w:rsidR="00075AD0" w:rsidDel="002E3BEC">
              <w:rPr>
                <w:rFonts w:ascii="Calibri" w:hAnsi="Calibri"/>
              </w:rPr>
              <w:delText xml:space="preserve">niche </w:delText>
            </w:r>
            <w:r w:rsidDel="002E3BEC">
              <w:rPr>
                <w:rFonts w:ascii="Calibri" w:hAnsi="Calibri"/>
              </w:rPr>
              <w:delText xml:space="preserve">requirements ultimately affect </w:delText>
            </w:r>
            <w:r w:rsidR="00DF0EAC" w:rsidDel="002E3BEC">
              <w:rPr>
                <w:rFonts w:ascii="Calibri" w:hAnsi="Calibri"/>
              </w:rPr>
              <w:delText xml:space="preserve">epiphytic </w:delText>
            </w:r>
            <w:r w:rsidDel="002E3BEC">
              <w:rPr>
                <w:rFonts w:ascii="Calibri" w:hAnsi="Calibri"/>
              </w:rPr>
              <w:delText xml:space="preserve">orchid distribution is only fragmentary. </w:delText>
            </w:r>
            <w:r w:rsidR="00DF0EAC" w:rsidDel="002E3BEC">
              <w:rPr>
                <w:rFonts w:ascii="Calibri" w:hAnsi="Calibri"/>
              </w:rPr>
              <w:delText xml:space="preserve">This is because </w:delText>
            </w:r>
            <w:r w:rsidR="00075AD0" w:rsidDel="002E3BEC">
              <w:rPr>
                <w:rFonts w:ascii="Calibri" w:hAnsi="Calibri"/>
              </w:rPr>
              <w:delText>the studies addressing this problem have focused on adults, which are more cons</w:delText>
            </w:r>
            <w:r w:rsidR="003D6CC6" w:rsidDel="002E3BEC">
              <w:rPr>
                <w:rFonts w:ascii="Calibri" w:hAnsi="Calibri"/>
              </w:rPr>
              <w:delText>picuous than earlier life stages,</w:delText>
            </w:r>
            <w:r w:rsidR="009E2401" w:rsidDel="002E3BEC">
              <w:rPr>
                <w:rFonts w:ascii="Calibri" w:hAnsi="Calibri"/>
              </w:rPr>
              <w:delText xml:space="preserve"> </w:delText>
            </w:r>
            <w:r w:rsidR="003D6CC6" w:rsidDel="002E3BEC">
              <w:rPr>
                <w:rFonts w:ascii="Calibri" w:hAnsi="Calibri"/>
              </w:rPr>
              <w:delText xml:space="preserve">in </w:delText>
            </w:r>
            <w:r w:rsidR="009E2401" w:rsidDel="002E3BEC">
              <w:rPr>
                <w:rFonts w:ascii="Calibri" w:hAnsi="Calibri"/>
              </w:rPr>
              <w:delText>local studies in a few species</w:delText>
            </w:r>
            <w:r w:rsidR="003D6CC6" w:rsidDel="002E3BEC">
              <w:rPr>
                <w:rFonts w:ascii="Calibri" w:hAnsi="Calibri"/>
              </w:rPr>
              <w:delText>. In addition,</w:delText>
            </w:r>
            <w:r w:rsidR="009E2401" w:rsidDel="002E3BEC">
              <w:rPr>
                <w:rFonts w:ascii="Calibri" w:hAnsi="Calibri"/>
              </w:rPr>
              <w:delText xml:space="preserve"> </w:delText>
            </w:r>
            <w:r w:rsidR="00DF0EAC" w:rsidDel="002E3BEC">
              <w:rPr>
                <w:rFonts w:ascii="Calibri" w:hAnsi="Calibri"/>
              </w:rPr>
              <w:delText xml:space="preserve">the technology for massive </w:delText>
            </w:r>
            <w:r w:rsidR="00075AD0" w:rsidDel="002E3BEC">
              <w:rPr>
                <w:rFonts w:ascii="Calibri" w:hAnsi="Calibri"/>
              </w:rPr>
              <w:delText xml:space="preserve">DNA </w:delText>
            </w:r>
            <w:r w:rsidR="00DF0EAC" w:rsidDel="002E3BEC">
              <w:rPr>
                <w:rFonts w:ascii="Calibri" w:hAnsi="Calibri"/>
              </w:rPr>
              <w:delText xml:space="preserve">sequencing </w:delText>
            </w:r>
            <w:r w:rsidR="00075AD0" w:rsidDel="002E3BEC">
              <w:rPr>
                <w:rFonts w:ascii="Calibri" w:hAnsi="Calibri"/>
              </w:rPr>
              <w:delText xml:space="preserve">of microscopic fungi </w:delText>
            </w:r>
            <w:r w:rsidR="00DF0EAC" w:rsidDel="002E3BEC">
              <w:rPr>
                <w:rFonts w:ascii="Calibri" w:hAnsi="Calibri"/>
              </w:rPr>
              <w:delText>has been developed</w:delText>
            </w:r>
            <w:r w:rsidR="00075AD0" w:rsidDel="002E3BEC">
              <w:rPr>
                <w:rFonts w:ascii="Calibri" w:hAnsi="Calibri"/>
              </w:rPr>
              <w:delText xml:space="preserve"> only in the last 15-10 years, which now allows to quantify the molecular diversity of fungal partners with an unprecedented resolution</w:delText>
            </w:r>
            <w:r w:rsidR="00DF0EAC" w:rsidDel="002E3BEC">
              <w:rPr>
                <w:rFonts w:ascii="Calibri" w:hAnsi="Calibri"/>
              </w:rPr>
              <w:delText xml:space="preserve">. </w:delText>
            </w:r>
            <w:r w:rsidR="00075AD0" w:rsidDel="002E3BEC">
              <w:rPr>
                <w:rFonts w:ascii="Calibri" w:hAnsi="Calibri"/>
              </w:rPr>
              <w:delText>A major current need in the field is</w:delText>
            </w:r>
            <w:r w:rsidR="00DF0EAC" w:rsidDel="002E3BEC">
              <w:rPr>
                <w:rFonts w:ascii="Calibri" w:hAnsi="Calibri"/>
              </w:rPr>
              <w:delText xml:space="preserve"> an integrated approach </w:delText>
            </w:r>
            <w:r w:rsidR="00075AD0" w:rsidDel="002E3BEC">
              <w:rPr>
                <w:rFonts w:ascii="Calibri" w:hAnsi="Calibri"/>
              </w:rPr>
              <w:delText>that addresses (i)</w:delText>
            </w:r>
            <w:r w:rsidR="009E2401" w:rsidDel="002E3BEC">
              <w:rPr>
                <w:rFonts w:ascii="Calibri" w:hAnsi="Calibri"/>
              </w:rPr>
              <w:delText xml:space="preserve"> how </w:delText>
            </w:r>
            <w:r w:rsidR="00DD0444" w:rsidDel="002E3BEC">
              <w:rPr>
                <w:rFonts w:ascii="Calibri" w:hAnsi="Calibri"/>
              </w:rPr>
              <w:delText xml:space="preserve">do </w:delText>
            </w:r>
            <w:r w:rsidR="009E2401" w:rsidDel="002E3BEC">
              <w:rPr>
                <w:rFonts w:ascii="Calibri" w:hAnsi="Calibri"/>
              </w:rPr>
              <w:delText xml:space="preserve">host trees and </w:delText>
            </w:r>
            <w:r w:rsidR="00075AD0" w:rsidDel="002E3BEC">
              <w:rPr>
                <w:rFonts w:ascii="Calibri" w:hAnsi="Calibri"/>
              </w:rPr>
              <w:delText xml:space="preserve">mycorrhizal fungi </w:delText>
            </w:r>
            <w:r w:rsidR="00DD0444" w:rsidDel="002E3BEC">
              <w:rPr>
                <w:rFonts w:ascii="Calibri" w:hAnsi="Calibri"/>
              </w:rPr>
              <w:delText>limit</w:delText>
            </w:r>
            <w:r w:rsidR="00075AD0" w:rsidDel="002E3BEC">
              <w:rPr>
                <w:rFonts w:ascii="Calibri" w:hAnsi="Calibri"/>
              </w:rPr>
              <w:delText xml:space="preserve"> epiphytic orchid distribution</w:delText>
            </w:r>
            <w:r w:rsidR="009E2401" w:rsidDel="002E3BEC">
              <w:rPr>
                <w:rFonts w:ascii="Calibri" w:hAnsi="Calibri"/>
              </w:rPr>
              <w:delText xml:space="preserve"> across geographical ecological gradients</w:delText>
            </w:r>
            <w:r w:rsidR="00075AD0" w:rsidDel="002E3BEC">
              <w:rPr>
                <w:rFonts w:ascii="Calibri" w:hAnsi="Calibri"/>
              </w:rPr>
              <w:delText>, (ii)</w:delText>
            </w:r>
            <w:r w:rsidR="00DF0EAC" w:rsidDel="002E3BEC">
              <w:rPr>
                <w:rFonts w:ascii="Calibri" w:hAnsi="Calibri"/>
              </w:rPr>
              <w:delText xml:space="preserve"> </w:delText>
            </w:r>
            <w:r w:rsidDel="002E3BEC">
              <w:rPr>
                <w:rFonts w:ascii="Calibri" w:hAnsi="Calibri"/>
              </w:rPr>
              <w:delText xml:space="preserve">how </w:delText>
            </w:r>
            <w:r w:rsidR="009E2401" w:rsidDel="002E3BEC">
              <w:rPr>
                <w:rFonts w:ascii="Calibri" w:hAnsi="Calibri"/>
              </w:rPr>
              <w:delText xml:space="preserve">the regeneration </w:delText>
            </w:r>
            <w:r w:rsidR="00820024" w:rsidDel="002E3BEC">
              <w:rPr>
                <w:rFonts w:ascii="Calibri" w:hAnsi="Calibri"/>
              </w:rPr>
              <w:delText>niche as defined by</w:delText>
            </w:r>
            <w:r w:rsidR="009E2401" w:rsidDel="002E3BEC">
              <w:rPr>
                <w:rFonts w:ascii="Calibri" w:hAnsi="Calibri"/>
              </w:rPr>
              <w:delText xml:space="preserve"> mycorrhizal fungi and </w:delText>
            </w:r>
            <w:r w:rsidR="00820024" w:rsidDel="002E3BEC">
              <w:rPr>
                <w:rFonts w:ascii="Calibri" w:hAnsi="Calibri"/>
              </w:rPr>
              <w:delText xml:space="preserve">the </w:delText>
            </w:r>
            <w:r w:rsidR="009E2401" w:rsidDel="002E3BEC">
              <w:rPr>
                <w:rFonts w:ascii="Calibri" w:hAnsi="Calibri"/>
              </w:rPr>
              <w:delText>abiotic environment</w:delText>
            </w:r>
            <w:r w:rsidR="003D6CC6" w:rsidDel="002E3BEC">
              <w:rPr>
                <w:rFonts w:ascii="Calibri" w:hAnsi="Calibri"/>
              </w:rPr>
              <w:delText>, and the transition to the adult stage</w:delText>
            </w:r>
            <w:r w:rsidR="009E2401" w:rsidDel="002E3BEC">
              <w:rPr>
                <w:rFonts w:ascii="Calibri" w:hAnsi="Calibri"/>
              </w:rPr>
              <w:delText xml:space="preserve"> </w:delText>
            </w:r>
            <w:r w:rsidR="003D6CC6" w:rsidDel="002E3BEC">
              <w:rPr>
                <w:rFonts w:ascii="Calibri" w:hAnsi="Calibri"/>
              </w:rPr>
              <w:delText>determine</w:delText>
            </w:r>
            <w:r w:rsidR="009E2401" w:rsidDel="002E3BEC">
              <w:rPr>
                <w:rFonts w:ascii="Calibri" w:hAnsi="Calibri"/>
              </w:rPr>
              <w:delText xml:space="preserve"> </w:delText>
            </w:r>
            <w:r w:rsidR="003D6CC6" w:rsidDel="002E3BEC">
              <w:rPr>
                <w:rFonts w:ascii="Calibri" w:hAnsi="Calibri"/>
              </w:rPr>
              <w:delText xml:space="preserve">individual establishment in </w:delText>
            </w:r>
            <w:r w:rsidR="009E2401" w:rsidDel="002E3BEC">
              <w:rPr>
                <w:rFonts w:ascii="Calibri" w:hAnsi="Calibri"/>
              </w:rPr>
              <w:delText xml:space="preserve">epiphytic orchid </w:delText>
            </w:r>
            <w:r w:rsidR="003D6CC6" w:rsidDel="002E3BEC">
              <w:rPr>
                <w:rFonts w:ascii="Calibri" w:hAnsi="Calibri"/>
              </w:rPr>
              <w:delText>populations</w:delText>
            </w:r>
            <w:r w:rsidR="00DF0EAC" w:rsidRPr="00DF0EAC" w:rsidDel="002E3BEC">
              <w:rPr>
                <w:rFonts w:ascii="Calibri" w:hAnsi="Calibri"/>
                <w:vertAlign w:val="superscript"/>
              </w:rPr>
              <w:delText>6</w:delText>
            </w:r>
            <w:r w:rsidR="003D6CC6" w:rsidDel="002E3BEC">
              <w:rPr>
                <w:rFonts w:ascii="Calibri" w:hAnsi="Calibri"/>
              </w:rPr>
              <w:delText>.</w:delText>
            </w:r>
          </w:del>
        </w:p>
        <w:p w14:paraId="7BC83F28" w14:textId="38F104B0" w:rsidR="00D84363" w:rsidRPr="00A623DE" w:rsidDel="002E3BEC" w:rsidRDefault="002A5D9B" w:rsidP="00A623DE">
          <w:pPr>
            <w:spacing w:after="60" w:line="240" w:lineRule="auto"/>
            <w:jc w:val="both"/>
            <w:rPr>
              <w:del w:id="29" w:author="agustina ventre" w:date="2018-11-26T15:06:00Z"/>
              <w:b/>
            </w:rPr>
          </w:pPr>
          <w:del w:id="30" w:author="agustina ventre" w:date="2018-11-26T15:06:00Z">
            <w:r w:rsidDel="002E3BEC">
              <w:tab/>
            </w:r>
          </w:del>
        </w:p>
        <w:p w14:paraId="71EB0DD7" w14:textId="23C776F6" w:rsidR="002A5D9B" w:rsidDel="002E3BEC" w:rsidRDefault="0087064B" w:rsidP="0087064B">
          <w:pPr>
            <w:spacing w:after="60" w:line="240" w:lineRule="auto"/>
            <w:jc w:val="both"/>
            <w:rPr>
              <w:del w:id="31" w:author="agustina ventre" w:date="2018-11-26T15:05:00Z"/>
              <w:b/>
            </w:rPr>
          </w:pPr>
          <w:del w:id="32" w:author="agustina ventre" w:date="2018-11-26T15:05:00Z">
            <w:r w:rsidRPr="0087064B" w:rsidDel="002E3BEC">
              <w:rPr>
                <w:b/>
              </w:rPr>
              <w:delText xml:space="preserve">How do host tree and mycorrhizal availability limit the distribution of epiphytic orchids? </w:delText>
            </w:r>
          </w:del>
        </w:p>
        <w:p w14:paraId="1412C228" w14:textId="2AFCE561" w:rsidR="002A5D9B" w:rsidRPr="002A5D9B" w:rsidDel="002E3BEC" w:rsidRDefault="00DD0444" w:rsidP="0087064B">
          <w:pPr>
            <w:spacing w:after="60" w:line="240" w:lineRule="auto"/>
            <w:jc w:val="both"/>
            <w:rPr>
              <w:del w:id="33" w:author="agustina ventre" w:date="2018-11-26T15:05:00Z"/>
              <w:rFonts w:ascii="Arial Narrow" w:hAnsi="Arial Narrow"/>
            </w:rPr>
          </w:pPr>
          <w:del w:id="34" w:author="agustina ventre" w:date="2018-11-26T15:05:00Z">
            <w:r w:rsidDel="002E3BEC">
              <w:rPr>
                <w:rFonts w:ascii="Arial Narrow" w:hAnsi="Arial Narrow" w:cs="TimesNewRomanPSMT"/>
                <w:lang w:val="en-US"/>
              </w:rPr>
              <w:delText>[</w:delText>
            </w:r>
            <w:commentRangeStart w:id="35"/>
            <w:r w:rsidR="002A5D9B" w:rsidDel="002E3BEC">
              <w:rPr>
                <w:rFonts w:ascii="Arial Narrow" w:hAnsi="Arial Narrow" w:cs="TimesNewRomanPSMT"/>
                <w:lang w:val="en-US"/>
              </w:rPr>
              <w:delText>T</w:delText>
            </w:r>
            <w:r w:rsidR="002A5D9B" w:rsidRPr="004B301A" w:rsidDel="002E3BEC">
              <w:rPr>
                <w:rFonts w:ascii="Arial Narrow" w:hAnsi="Arial Narrow" w:cs="TimesNewRomanPSMT"/>
                <w:lang w:val="en-US"/>
              </w:rPr>
              <w:delText xml:space="preserve">o accurately measure partner breadth of a particular taxon, interactions must be assessed at least at two different spatial scales: the local scale (site) </w:delText>
            </w:r>
            <w:r w:rsidR="002A5D9B" w:rsidRPr="004B301A" w:rsidDel="002E3BEC">
              <w:rPr>
                <w:rFonts w:ascii="Arial Narrow" w:hAnsi="Arial Narrow"/>
              </w:rPr>
              <w:delText>and the regional scale (among sites)</w:delText>
            </w:r>
            <w:r w:rsidR="002A5D9B" w:rsidRPr="004B301A" w:rsidDel="002E3BEC">
              <w:rPr>
                <w:rStyle w:val="Refdenotaalpie"/>
                <w:rFonts w:ascii="Arial Narrow" w:hAnsi="Arial Narrow"/>
              </w:rPr>
              <w:footnoteReference w:id="5"/>
            </w:r>
            <w:r w:rsidR="002A5D9B" w:rsidRPr="004B301A" w:rsidDel="002E3BEC">
              <w:rPr>
                <w:rFonts w:ascii="Arial Narrow" w:hAnsi="Arial Narrow"/>
              </w:rPr>
              <w:delText xml:space="preserve">. Low local specialization and low constancy among sites lead to </w:delText>
            </w:r>
            <w:r w:rsidR="002A5D9B" w:rsidRPr="004B301A" w:rsidDel="002E3BEC">
              <w:rPr>
                <w:rFonts w:ascii="Arial Narrow" w:hAnsi="Arial Narrow"/>
                <w:b/>
                <w:i/>
              </w:rPr>
              <w:delText>strict generalization</w:delText>
            </w:r>
            <w:r w:rsidR="002A5D9B" w:rsidRPr="004B301A" w:rsidDel="002E3BEC">
              <w:rPr>
                <w:rFonts w:ascii="Arial Narrow" w:hAnsi="Arial Narrow"/>
              </w:rPr>
              <w:delText xml:space="preserve">, while high local specialization and high constancy among sites lead to </w:delText>
            </w:r>
            <w:r w:rsidR="002A5D9B" w:rsidRPr="004B301A" w:rsidDel="002E3BEC">
              <w:rPr>
                <w:rFonts w:ascii="Arial Narrow" w:hAnsi="Arial Narrow"/>
                <w:b/>
                <w:i/>
              </w:rPr>
              <w:delText>strict specialization</w:delText>
            </w:r>
            <w:r w:rsidR="002A5D9B" w:rsidRPr="004B301A" w:rsidDel="002E3BEC">
              <w:rPr>
                <w:rFonts w:ascii="Arial Narrow" w:hAnsi="Arial Narrow"/>
              </w:rPr>
              <w:delText xml:space="preserve">. Between these extremes there is a continuum, although two intermediate categories can be distinguished: </w:delText>
            </w:r>
            <w:r w:rsidR="002A5D9B" w:rsidRPr="004B301A" w:rsidDel="002E3BEC">
              <w:rPr>
                <w:rFonts w:ascii="Arial Narrow" w:hAnsi="Arial Narrow"/>
                <w:b/>
                <w:i/>
              </w:rPr>
              <w:delText>local generalists - regional specialists</w:delText>
            </w:r>
            <w:r w:rsidR="002A5D9B" w:rsidRPr="004B301A" w:rsidDel="002E3BEC">
              <w:rPr>
                <w:rFonts w:ascii="Arial Narrow" w:hAnsi="Arial Narrow"/>
                <w:b/>
              </w:rPr>
              <w:delText xml:space="preserve"> </w:delText>
            </w:r>
            <w:r w:rsidR="002A5D9B" w:rsidRPr="004B301A" w:rsidDel="002E3BEC">
              <w:rPr>
                <w:rFonts w:ascii="Arial Narrow" w:hAnsi="Arial Narrow"/>
              </w:rPr>
              <w:delText xml:space="preserve">have many partners locally and partner identity does not change among sites; and </w:delText>
            </w:r>
            <w:r w:rsidR="002A5D9B" w:rsidRPr="004B301A" w:rsidDel="002E3BEC">
              <w:rPr>
                <w:rFonts w:ascii="Arial Narrow" w:hAnsi="Arial Narrow"/>
                <w:b/>
                <w:i/>
              </w:rPr>
              <w:delText>local specialists - regional generalists</w:delText>
            </w:r>
            <w:r w:rsidR="002A5D9B" w:rsidRPr="004B301A" w:rsidDel="002E3BEC">
              <w:rPr>
                <w:rFonts w:ascii="Arial Narrow" w:hAnsi="Arial Narrow"/>
              </w:rPr>
              <w:delText xml:space="preserve"> have few partners locally and switch partners among sites</w:delText>
            </w:r>
            <w:commentRangeEnd w:id="35"/>
            <w:r w:rsidDel="002E3BEC">
              <w:rPr>
                <w:rStyle w:val="Refdecomentario"/>
              </w:rPr>
              <w:commentReference w:id="35"/>
            </w:r>
            <w:r w:rsidR="002A5D9B" w:rsidRPr="004B301A" w:rsidDel="002E3BEC">
              <w:rPr>
                <w:rFonts w:ascii="Arial Narrow" w:hAnsi="Arial Narrow"/>
              </w:rPr>
              <w:delText>.</w:delText>
            </w:r>
            <w:r w:rsidDel="002E3BEC">
              <w:rPr>
                <w:rFonts w:ascii="Arial Narrow" w:hAnsi="Arial Narrow"/>
              </w:rPr>
              <w:delText>]</w:delText>
            </w:r>
          </w:del>
        </w:p>
        <w:p w14:paraId="02EC1440" w14:textId="27EAB33E" w:rsidR="0087064B" w:rsidRDefault="002A5D9B" w:rsidP="0087064B">
          <w:pPr>
            <w:spacing w:after="60" w:line="240" w:lineRule="auto"/>
            <w:jc w:val="both"/>
            <w:rPr>
              <w:lang w:val="en-US"/>
            </w:rPr>
          </w:pPr>
          <w:r>
            <w:tab/>
          </w:r>
          <w:r w:rsidR="0087064B" w:rsidRPr="0087064B">
            <w:t xml:space="preserve">Although specialized partnerships with </w:t>
          </w:r>
          <w:r w:rsidR="0087064B" w:rsidRPr="0087064B">
            <w:rPr>
              <w:u w:val="single"/>
            </w:rPr>
            <w:t>host trees</w:t>
          </w:r>
          <w:r w:rsidR="0087064B" w:rsidRPr="0087064B">
            <w:t xml:space="preserve"> have been reported, most evidence so far indicates that epiphytic orchids can grow on a broad range of tree species</w:t>
          </w:r>
          <w:bookmarkStart w:id="38" w:name="_Ref522801991"/>
          <w:r w:rsidR="0087064B" w:rsidRPr="0087064B">
            <w:rPr>
              <w:rStyle w:val="Refdenotaalpie"/>
            </w:rPr>
            <w:footnoteReference w:id="6"/>
          </w:r>
          <w:bookmarkEnd w:id="38"/>
          <w:r w:rsidR="0087064B" w:rsidRPr="0087064B">
            <w:rPr>
              <w:vertAlign w:val="superscript"/>
            </w:rPr>
            <w:t>,</w:t>
          </w:r>
          <w:r w:rsidR="0087064B" w:rsidRPr="0087064B">
            <w:rPr>
              <w:rStyle w:val="Refdenotaalpie"/>
            </w:rPr>
            <w:footnoteReference w:id="7"/>
          </w:r>
          <w:r w:rsidR="0087064B" w:rsidRPr="0087064B">
            <w:rPr>
              <w:vertAlign w:val="superscript"/>
            </w:rPr>
            <w:t>,</w:t>
          </w:r>
          <w:bookmarkStart w:id="39" w:name="_Ref522795847"/>
          <w:r w:rsidR="0087064B" w:rsidRPr="0087064B">
            <w:rPr>
              <w:rStyle w:val="Refdenotaalpie"/>
            </w:rPr>
            <w:footnoteReference w:id="8"/>
          </w:r>
          <w:bookmarkEnd w:id="39"/>
          <w:r w:rsidR="0087064B" w:rsidRPr="0087064B">
            <w:t xml:space="preserve">, suggesting that tree availability may not be a major constraint to the distribution of epiphytic orchids. Less, however, is known about how </w:t>
          </w:r>
          <w:r w:rsidR="0087064B" w:rsidRPr="0087064B">
            <w:rPr>
              <w:u w:val="single"/>
            </w:rPr>
            <w:t>mycorrhizal fungi</w:t>
          </w:r>
          <w:r w:rsidR="0087064B" w:rsidRPr="0087064B">
            <w:t xml:space="preserve"> determine the distribution of epiphytic orchids. In </w:t>
          </w:r>
          <w:r w:rsidR="0087064B" w:rsidRPr="0087064B">
            <w:lastRenderedPageBreak/>
            <w:t>terrestrial orchids, there is a continuum from specialists</w:t>
          </w:r>
          <w:r w:rsidR="0087064B" w:rsidRPr="0087064B">
            <w:rPr>
              <w:rStyle w:val="Refdenotaalpie"/>
            </w:rPr>
            <w:footnoteReference w:id="9"/>
          </w:r>
          <w:r w:rsidR="0087064B" w:rsidRPr="0087064B">
            <w:rPr>
              <w:vertAlign w:val="superscript"/>
            </w:rPr>
            <w:t>,</w:t>
          </w:r>
          <w:r w:rsidR="0087064B" w:rsidRPr="0087064B">
            <w:rPr>
              <w:rStyle w:val="Refdenotaalpie"/>
            </w:rPr>
            <w:footnoteReference w:id="10"/>
          </w:r>
          <w:r w:rsidR="0087064B" w:rsidRPr="0087064B">
            <w:t xml:space="preserve"> to generalists</w:t>
          </w:r>
          <w:r w:rsidR="0087064B" w:rsidRPr="0087064B">
            <w:rPr>
              <w:rStyle w:val="Refdenotaalpie"/>
            </w:rPr>
            <w:footnoteReference w:id="11"/>
          </w:r>
          <w:r w:rsidR="0087064B" w:rsidRPr="0087064B">
            <w:rPr>
              <w:vertAlign w:val="superscript"/>
            </w:rPr>
            <w:t>,</w:t>
          </w:r>
          <w:r w:rsidR="0087064B" w:rsidRPr="0087064B">
            <w:rPr>
              <w:rStyle w:val="Refdenotaalpie"/>
            </w:rPr>
            <w:footnoteReference w:id="12"/>
          </w:r>
          <w:r w:rsidR="0087064B" w:rsidRPr="0087064B">
            <w:t xml:space="preserve">. For epiphytic orchids, </w:t>
          </w:r>
          <w:r w:rsidR="0087064B" w:rsidRPr="0087064B">
            <w:rPr>
              <w:rFonts w:eastAsia="Times New Roman"/>
              <w:lang w:val="en"/>
            </w:rPr>
            <w:t>we do not really know whether they are specialized or generalized</w:t>
          </w:r>
          <w:bookmarkStart w:id="49" w:name="_Ref521507345"/>
          <w:r w:rsidR="0087064B" w:rsidRPr="0087064B">
            <w:rPr>
              <w:rStyle w:val="Refdenotaalpie"/>
              <w:rFonts w:eastAsia="Times New Roman"/>
              <w:lang w:val="en"/>
            </w:rPr>
            <w:footnoteReference w:id="13"/>
          </w:r>
          <w:bookmarkEnd w:id="49"/>
          <w:r w:rsidR="0087064B" w:rsidRPr="0087064B">
            <w:rPr>
              <w:rFonts w:eastAsia="Times New Roman"/>
              <w:lang w:val="en"/>
            </w:rPr>
            <w:t xml:space="preserve">. </w:t>
          </w:r>
          <w:r w:rsidR="0087064B" w:rsidRPr="0087064B">
            <w:t>The little evidence available suggests that epiphytic orchids may have a higher diversity of mycorrhizal interactions than terrestrial orchids</w:t>
          </w:r>
          <w:r w:rsidR="0087064B" w:rsidRPr="0087064B">
            <w:rPr>
              <w:rStyle w:val="Refdenotaalpie"/>
            </w:rPr>
            <w:footnoteReference w:id="14"/>
          </w:r>
          <w:r w:rsidR="0087064B" w:rsidRPr="0087064B">
            <w:t xml:space="preserve"> and that they tend to be generalists</w:t>
          </w:r>
          <w:r w:rsidR="0087064B" w:rsidRPr="0087064B">
            <w:rPr>
              <w:rStyle w:val="Refdenotaalpie"/>
            </w:rPr>
            <w:footnoteReference w:id="15"/>
          </w:r>
          <w:r w:rsidR="0087064B" w:rsidRPr="0087064B">
            <w:rPr>
              <w:vertAlign w:val="superscript"/>
            </w:rPr>
            <w:t>,</w:t>
          </w:r>
          <w:bookmarkStart w:id="50" w:name="_Ref521500797"/>
          <w:r w:rsidR="0087064B" w:rsidRPr="0087064B">
            <w:rPr>
              <w:rStyle w:val="Refdenotaalpie"/>
            </w:rPr>
            <w:footnoteReference w:id="16"/>
          </w:r>
          <w:bookmarkEnd w:id="50"/>
          <w:r w:rsidR="0087064B" w:rsidRPr="0087064B">
            <w:t>, although highly specialized taxa have also been documented</w:t>
          </w:r>
          <w:r w:rsidR="0087064B" w:rsidRPr="0087064B">
            <w:fldChar w:fldCharType="begin"/>
          </w:r>
          <w:r w:rsidR="0087064B" w:rsidRPr="0087064B">
            <w:instrText xml:space="preserve"> NOTEREF _Ref521507345 \f \h  \* MERGEFORMAT </w:instrText>
          </w:r>
          <w:r w:rsidR="0087064B" w:rsidRPr="0087064B">
            <w:fldChar w:fldCharType="separate"/>
          </w:r>
          <w:r w:rsidR="0087064B" w:rsidRPr="0087064B">
            <w:rPr>
              <w:rStyle w:val="Refdenotaalpie"/>
            </w:rPr>
            <w:t>22</w:t>
          </w:r>
          <w:r w:rsidR="0087064B" w:rsidRPr="0087064B">
            <w:fldChar w:fldCharType="end"/>
          </w:r>
          <w:r w:rsidR="0087064B" w:rsidRPr="0087064B">
            <w:rPr>
              <w:vertAlign w:val="superscript"/>
            </w:rPr>
            <w:t>,</w:t>
          </w:r>
          <w:r w:rsidR="0087064B" w:rsidRPr="0087064B">
            <w:rPr>
              <w:rStyle w:val="Refdenotaalpie"/>
            </w:rPr>
            <w:footnoteReference w:id="17"/>
          </w:r>
          <w:r w:rsidR="0087064B" w:rsidRPr="0087064B">
            <w:t>. Studies over small spatial scales reveal terrestrial orchids to have distinctive mycorrhizal communities and show strong spatial segregation, suggesting that mycorrhizal partners play a role in determining their distribution</w:t>
          </w:r>
          <w:r w:rsidR="0087064B" w:rsidRPr="0087064B">
            <w:rPr>
              <w:rStyle w:val="Refdenotaalpie"/>
            </w:rPr>
            <w:footnoteReference w:id="18"/>
          </w:r>
          <w:r w:rsidR="0087064B" w:rsidRPr="0087064B">
            <w:t>. No such data are available for epiphytic orchids.</w:t>
          </w:r>
          <w:del w:id="51" w:author="agustina ventre" w:date="2018-11-26T15:06:00Z">
            <w:r w:rsidR="0087064B" w:rsidRPr="0087064B" w:rsidDel="002E3BEC">
              <w:rPr>
                <w:lang w:val="en-US"/>
              </w:rPr>
              <w:delText xml:space="preserve"> </w:delText>
            </w:r>
          </w:del>
        </w:p>
        <w:p w14:paraId="081F90F9" w14:textId="75BCCCBB" w:rsidR="0087064B" w:rsidRPr="0087064B" w:rsidRDefault="0087064B" w:rsidP="0087064B">
          <w:pPr>
            <w:spacing w:after="60" w:line="240" w:lineRule="auto"/>
            <w:jc w:val="both"/>
            <w:rPr>
              <w:rFonts w:cs="Times-Roman"/>
              <w:lang w:val="en-US"/>
            </w:rPr>
          </w:pPr>
          <w:r>
            <w:rPr>
              <w:lang w:val="en-US"/>
            </w:rPr>
            <w:tab/>
          </w:r>
          <w:r w:rsidRPr="0087064B">
            <w:t>An important unknown aspect in this interaction is</w:t>
          </w:r>
          <w:r w:rsidRPr="0087064B">
            <w:rPr>
              <w:b/>
            </w:rPr>
            <w:t xml:space="preserve"> how mycorrhizal communities vary </w:t>
          </w:r>
          <w:r w:rsidRPr="0087064B">
            <w:t xml:space="preserve">among host trees and </w:t>
          </w:r>
          <w:r>
            <w:t>over</w:t>
          </w:r>
          <w:r w:rsidRPr="0087064B">
            <w:t xml:space="preserve"> </w:t>
          </w:r>
          <w:r w:rsidRPr="0087064B">
            <w:rPr>
              <w:rFonts w:eastAsia="Times New Roman"/>
              <w:lang w:val="en"/>
            </w:rPr>
            <w:t xml:space="preserve">the </w:t>
          </w:r>
          <w:r>
            <w:rPr>
              <w:rFonts w:eastAsia="Times New Roman"/>
              <w:lang w:val="en"/>
            </w:rPr>
            <w:t xml:space="preserve">host </w:t>
          </w:r>
          <w:r w:rsidRPr="0087064B">
            <w:rPr>
              <w:rFonts w:eastAsia="Times New Roman"/>
              <w:lang w:val="en"/>
            </w:rPr>
            <w:t>tree</w:t>
          </w:r>
          <w:r>
            <w:rPr>
              <w:rFonts w:eastAsia="Times New Roman"/>
              <w:lang w:val="en"/>
            </w:rPr>
            <w:t xml:space="preserve"> surface</w:t>
          </w:r>
          <w:r w:rsidRPr="0087064B">
            <w:rPr>
              <w:rFonts w:eastAsia="Times New Roman"/>
              <w:lang w:val="en"/>
            </w:rPr>
            <w:t xml:space="preserve">, and </w:t>
          </w:r>
          <w:r w:rsidRPr="0087064B">
            <w:rPr>
              <w:rFonts w:eastAsia="Times New Roman"/>
              <w:b/>
              <w:lang w:val="en"/>
            </w:rPr>
            <w:t xml:space="preserve">how this affects </w:t>
          </w:r>
          <w:r w:rsidRPr="0087064B">
            <w:rPr>
              <w:b/>
            </w:rPr>
            <w:t>the distribution of epiphytic orchids</w:t>
          </w:r>
          <w:r w:rsidRPr="0087064B">
            <w:t>. It has been proposed that epiphyte turnover among host trees may be mediated by mycorrhizal fungi</w:t>
          </w:r>
          <w:r w:rsidRPr="0087064B">
            <w:rPr>
              <w:rStyle w:val="Refdenotaalpie"/>
            </w:rPr>
            <w:footnoteReference w:id="19"/>
          </w:r>
          <w:r w:rsidRPr="0087064B">
            <w:t xml:space="preserve"> and that orchids with many mycorrhizal partners have more host tree species</w:t>
          </w:r>
          <w:bookmarkStart w:id="52" w:name="_Ref521499770"/>
          <w:r w:rsidRPr="0087064B">
            <w:rPr>
              <w:rStyle w:val="Refdenotaalpie"/>
            </w:rPr>
            <w:footnoteReference w:id="20"/>
          </w:r>
          <w:bookmarkEnd w:id="52"/>
          <w:r w:rsidRPr="0087064B">
            <w:t xml:space="preserve">. </w:t>
          </w:r>
          <w:r w:rsidRPr="0087064B">
            <w:rPr>
              <w:rFonts w:cs="Times-Roman"/>
              <w:lang w:val="en-US"/>
            </w:rPr>
            <w:t>However, exceptions to this pattern have been reported</w:t>
          </w:r>
          <w:r w:rsidRPr="0087064B">
            <w:rPr>
              <w:rFonts w:cs="Times-Roman"/>
              <w:lang w:val="en-US"/>
            </w:rPr>
            <w:fldChar w:fldCharType="begin"/>
          </w:r>
          <w:r w:rsidRPr="0087064B">
            <w:rPr>
              <w:rFonts w:cs="Times-Roman"/>
              <w:lang w:val="en-US"/>
            </w:rPr>
            <w:instrText xml:space="preserve"> NOTEREF _Ref521499770 \f \h  \* MERGEFORMAT </w:instrText>
          </w:r>
          <w:r w:rsidRPr="0087064B">
            <w:rPr>
              <w:rFonts w:cs="Times-Roman"/>
              <w:lang w:val="en-US"/>
            </w:rPr>
          </w:r>
          <w:r w:rsidRPr="0087064B">
            <w:rPr>
              <w:rFonts w:cs="Times-Roman"/>
              <w:lang w:val="en-US"/>
            </w:rPr>
            <w:fldChar w:fldCharType="separate"/>
          </w:r>
          <w:r w:rsidRPr="0087064B">
            <w:rPr>
              <w:rStyle w:val="Refdenotaalpie"/>
            </w:rPr>
            <w:t>29</w:t>
          </w:r>
          <w:r w:rsidRPr="0087064B">
            <w:rPr>
              <w:rFonts w:cs="Times-Roman"/>
              <w:lang w:val="en-US"/>
            </w:rPr>
            <w:fldChar w:fldCharType="end"/>
          </w:r>
          <w:r w:rsidRPr="0087064B">
            <w:rPr>
              <w:rFonts w:cs="Times-Roman"/>
              <w:lang w:val="en-US"/>
            </w:rPr>
            <w:t>, suggesting that</w:t>
          </w:r>
          <w:r w:rsidRPr="0087064B">
            <w:t xml:space="preserve"> interactions of epiphytic orchids with their two partners can be diverse and complex. Similarly, the vertical turnover in epiphytic orchids is known to relate to changes in bark characteristics as well as epiphytes' requirements for light</w:t>
          </w:r>
          <w:r w:rsidRPr="0087064B">
            <w:fldChar w:fldCharType="begin"/>
          </w:r>
          <w:r w:rsidRPr="0087064B">
            <w:instrText xml:space="preserve"> NOTEREF _Ref522801991 \f \h  \* MERGEFORMAT </w:instrText>
          </w:r>
          <w:r w:rsidRPr="0087064B">
            <w:fldChar w:fldCharType="separate"/>
          </w:r>
          <w:r w:rsidRPr="0087064B">
            <w:rPr>
              <w:rStyle w:val="Refdenotaalpie"/>
            </w:rPr>
            <w:t>15</w:t>
          </w:r>
          <w:r w:rsidRPr="0087064B">
            <w:fldChar w:fldCharType="end"/>
          </w:r>
          <w:r w:rsidRPr="0087064B">
            <w:t>. Yet, whether those factors influence the distribution of mycorrhizal partners remains to be assessed</w:t>
          </w:r>
          <w:r w:rsidRPr="0087064B">
            <w:fldChar w:fldCharType="begin"/>
          </w:r>
          <w:r w:rsidRPr="0087064B">
            <w:instrText xml:space="preserve"> NOTEREF _Ref521499770 \f \h  \* MERGEFORMAT </w:instrText>
          </w:r>
          <w:r w:rsidRPr="0087064B">
            <w:fldChar w:fldCharType="separate"/>
          </w:r>
          <w:r w:rsidRPr="0087064B">
            <w:rPr>
              <w:rStyle w:val="Refdenotaalpie"/>
            </w:rPr>
            <w:t>29</w:t>
          </w:r>
          <w:r w:rsidRPr="0087064B">
            <w:fldChar w:fldCharType="end"/>
          </w:r>
          <w:r w:rsidRPr="0087064B">
            <w:t xml:space="preserve">. In general, solid evidence of how host trees and mycorrhiza affect epiphytic orchid distribution is still lacking, because </w:t>
          </w:r>
          <w:r w:rsidRPr="0087064B">
            <w:rPr>
              <w:b/>
            </w:rPr>
            <w:t>studies have had a limited spatial scale and rarely included ecological gradients</w:t>
          </w:r>
          <w:r w:rsidRPr="0087064B">
            <w:t>.</w:t>
          </w:r>
        </w:p>
        <w:p w14:paraId="0C9E8608" w14:textId="77777777" w:rsidR="003E77C2" w:rsidRPr="00E43FA1" w:rsidDel="002E3BEC" w:rsidRDefault="003E77C2" w:rsidP="00E43FA1">
          <w:pPr>
            <w:spacing w:after="0" w:line="240" w:lineRule="auto"/>
            <w:jc w:val="both"/>
            <w:rPr>
              <w:del w:id="53" w:author="agustina ventre" w:date="2018-11-26T15:07:00Z"/>
              <w:rFonts w:ascii="Calibri" w:hAnsi="Calibri"/>
            </w:rPr>
          </w:pPr>
        </w:p>
        <w:p w14:paraId="3888A039" w14:textId="6FC667BA" w:rsidR="003E77C2" w:rsidRPr="00E43FA1" w:rsidDel="002E3BEC" w:rsidRDefault="003E77C2" w:rsidP="00E43FA1">
          <w:pPr>
            <w:spacing w:after="0" w:line="240" w:lineRule="auto"/>
            <w:jc w:val="both"/>
            <w:rPr>
              <w:del w:id="54" w:author="agustina ventre" w:date="2018-11-26T15:07:00Z"/>
              <w:rFonts w:ascii="Calibri" w:hAnsi="Calibri" w:cs="Calibri"/>
            </w:rPr>
          </w:pPr>
          <w:del w:id="55" w:author="agustina ventre" w:date="2018-11-26T15:07:00Z">
            <w:r w:rsidRPr="00E43FA1" w:rsidDel="002E3BEC">
              <w:rPr>
                <w:rFonts w:ascii="Calibri" w:hAnsi="Calibri"/>
                <w:b/>
              </w:rPr>
              <w:delText>How does fungi availability</w:delText>
            </w:r>
            <w:r w:rsidRPr="00E43FA1" w:rsidDel="002E3BEC">
              <w:rPr>
                <w:rFonts w:ascii="Calibri" w:hAnsi="Calibri" w:cs="Calibri"/>
                <w:b/>
              </w:rPr>
              <w:delText xml:space="preserve"> affect germination across ecological gradients? </w:delText>
            </w:r>
            <w:r w:rsidRPr="00E43FA1" w:rsidDel="002E3BEC">
              <w:rPr>
                <w:rFonts w:ascii="Calibri" w:hAnsi="Calibri" w:cs="Calibri"/>
              </w:rPr>
              <w:delText xml:space="preserve">Most studies of orchid-mycorrhiza interactions assess </w:delText>
            </w:r>
            <w:r w:rsidRPr="009C7B2A" w:rsidDel="002E3BEC">
              <w:rPr>
                <w:rFonts w:ascii="Calibri" w:hAnsi="Calibri" w:cs="Calibri"/>
                <w:b/>
              </w:rPr>
              <w:delText>mycorrhizal communities</w:delText>
            </w:r>
            <w:r w:rsidRPr="00E43FA1" w:rsidDel="002E3BEC">
              <w:rPr>
                <w:rFonts w:ascii="Calibri" w:hAnsi="Calibri" w:cs="Calibri"/>
              </w:rPr>
              <w:delText xml:space="preserve">, which give information on which partners are selected from the local pool, instead of </w:delText>
            </w:r>
            <w:r w:rsidRPr="009C7B2A" w:rsidDel="002E3BEC">
              <w:rPr>
                <w:rFonts w:ascii="Calibri" w:hAnsi="Calibri" w:cs="Calibri"/>
                <w:b/>
              </w:rPr>
              <w:delText>free-living fungi</w:delText>
            </w:r>
            <w:r w:rsidRPr="00E43FA1" w:rsidDel="002E3BEC">
              <w:rPr>
                <w:rFonts w:ascii="Calibri" w:hAnsi="Calibri" w:cs="Calibri"/>
              </w:rPr>
              <w:delText xml:space="preserve"> in the soil or the bark of the host</w:delText>
            </w:r>
            <w:bookmarkStart w:id="56" w:name="_Ref525121742"/>
            <w:r w:rsidRPr="00E43FA1" w:rsidDel="002E3BEC">
              <w:rPr>
                <w:rStyle w:val="Refdenotaalfinal"/>
                <w:rFonts w:ascii="Calibri" w:hAnsi="Calibri" w:cs="Calibri"/>
              </w:rPr>
              <w:endnoteReference w:id="10"/>
            </w:r>
            <w:bookmarkEnd w:id="56"/>
            <w:r w:rsidRPr="00E43FA1" w:rsidDel="002E3BEC">
              <w:rPr>
                <w:rFonts w:ascii="Calibri" w:hAnsi="Calibri" w:cs="Calibri"/>
                <w:vertAlign w:val="superscript"/>
              </w:rPr>
              <w:delText>,</w:delText>
            </w:r>
            <w:bookmarkStart w:id="59" w:name="_Ref525121776"/>
            <w:r w:rsidRPr="00E43FA1" w:rsidDel="002E3BEC">
              <w:rPr>
                <w:rStyle w:val="Refdenotaalfinal"/>
                <w:rFonts w:ascii="Calibri" w:hAnsi="Calibri" w:cs="Calibri"/>
              </w:rPr>
              <w:endnoteReference w:id="11"/>
            </w:r>
            <w:bookmarkEnd w:id="59"/>
            <w:r w:rsidRPr="00E43FA1" w:rsidDel="002E3BEC">
              <w:rPr>
                <w:rFonts w:ascii="Calibri" w:hAnsi="Calibri" w:cs="Calibri"/>
              </w:rPr>
              <w:delText xml:space="preserve">. </w:delText>
            </w:r>
            <w:r w:rsidRPr="00E43FA1" w:rsidDel="002E3BEC">
              <w:rPr>
                <w:rFonts w:ascii="Calibri" w:hAnsi="Calibri"/>
              </w:rPr>
              <w:delText>Studies over small spatial scales reveal</w:delText>
            </w:r>
            <w:r w:rsidR="009C7B2A" w:rsidDel="002E3BEC">
              <w:rPr>
                <w:rFonts w:ascii="Calibri" w:hAnsi="Calibri"/>
              </w:rPr>
              <w:delText>ed</w:delText>
            </w:r>
            <w:r w:rsidRPr="00E43FA1" w:rsidDel="002E3BEC">
              <w:rPr>
                <w:rFonts w:ascii="Calibri" w:hAnsi="Calibri"/>
              </w:rPr>
              <w:delText xml:space="preserve"> terrestrial orchids have distinctive mycorrhizal communities and show strong spatial segregation, suggesting that mycorrhizal partners play a role in determining their distribution</w:delText>
            </w:r>
            <w:r w:rsidRPr="00E43FA1" w:rsidDel="002E3BEC">
              <w:rPr>
                <w:rFonts w:ascii="Calibri" w:hAnsi="Calibri" w:cs="Calibri"/>
              </w:rPr>
              <w:fldChar w:fldCharType="begin"/>
            </w:r>
            <w:r w:rsidRPr="00E43FA1" w:rsidDel="002E3BEC">
              <w:rPr>
                <w:rFonts w:ascii="Calibri" w:hAnsi="Calibri" w:cs="Calibri"/>
              </w:rPr>
              <w:delInstrText xml:space="preserve"> NOTEREF _Ref525121776 \f \h  \* MERGEFORMAT </w:delInstrText>
            </w:r>
            <w:r w:rsidRPr="00E43FA1" w:rsidDel="002E3BEC">
              <w:rPr>
                <w:rFonts w:ascii="Calibri" w:hAnsi="Calibri" w:cs="Calibri"/>
              </w:rPr>
            </w:r>
            <w:r w:rsidRPr="00E43FA1" w:rsidDel="002E3BEC">
              <w:rPr>
                <w:rFonts w:ascii="Calibri" w:hAnsi="Calibri" w:cs="Calibri"/>
              </w:rPr>
              <w:fldChar w:fldCharType="separate"/>
            </w:r>
            <w:r w:rsidRPr="00E43FA1" w:rsidDel="002E3BEC">
              <w:rPr>
                <w:rStyle w:val="Refdenotaalfinal"/>
                <w:rFonts w:ascii="Calibri" w:hAnsi="Calibri"/>
              </w:rPr>
              <w:delText>16</w:delText>
            </w:r>
            <w:r w:rsidRPr="00E43FA1" w:rsidDel="002E3BEC">
              <w:rPr>
                <w:rFonts w:ascii="Calibri" w:hAnsi="Calibri" w:cs="Calibri"/>
              </w:rPr>
              <w:fldChar w:fldCharType="end"/>
            </w:r>
            <w:r w:rsidRPr="00E43FA1" w:rsidDel="002E3BEC">
              <w:rPr>
                <w:rFonts w:ascii="Calibri" w:hAnsi="Calibri" w:cs="Calibri"/>
                <w:vertAlign w:val="superscript"/>
              </w:rPr>
              <w:delText>,</w:delText>
            </w:r>
            <w:r w:rsidRPr="00E43FA1" w:rsidDel="002E3BEC">
              <w:rPr>
                <w:rStyle w:val="Refdenotaalfinal"/>
                <w:rFonts w:ascii="Calibri" w:hAnsi="Calibri" w:cs="Calibri"/>
              </w:rPr>
              <w:endnoteReference w:id="12"/>
            </w:r>
            <w:r w:rsidRPr="00E43FA1" w:rsidDel="002E3BEC">
              <w:rPr>
                <w:rFonts w:ascii="Calibri" w:hAnsi="Calibri" w:cs="Calibri"/>
                <w:vertAlign w:val="superscript"/>
              </w:rPr>
              <w:delText>,</w:delText>
            </w:r>
            <w:r w:rsidRPr="00E43FA1" w:rsidDel="002E3BEC">
              <w:rPr>
                <w:rStyle w:val="Refdenotaalfinal"/>
                <w:rFonts w:ascii="Calibri" w:hAnsi="Calibri"/>
              </w:rPr>
              <w:endnoteReference w:id="13"/>
            </w:r>
            <w:r w:rsidRPr="00E43FA1" w:rsidDel="002E3BEC">
              <w:rPr>
                <w:rFonts w:ascii="Calibri" w:hAnsi="Calibri"/>
              </w:rPr>
              <w:delText>. No such data are available for epiphytic orchids.</w:delText>
            </w:r>
          </w:del>
        </w:p>
        <w:p w14:paraId="6C7770D6" w14:textId="25FE730E" w:rsidR="003E77C2" w:rsidRPr="00E43FA1" w:rsidDel="002E3BEC" w:rsidRDefault="003E77C2" w:rsidP="00E43FA1">
          <w:pPr>
            <w:spacing w:after="0" w:line="240" w:lineRule="auto"/>
            <w:ind w:firstLine="720"/>
            <w:jc w:val="both"/>
            <w:rPr>
              <w:del w:id="66" w:author="agustina ventre" w:date="2018-11-26T15:07:00Z"/>
              <w:rFonts w:ascii="Calibri" w:hAnsi="Calibri"/>
            </w:rPr>
          </w:pPr>
          <w:del w:id="67" w:author="agustina ventre" w:date="2018-11-26T15:07:00Z">
            <w:r w:rsidRPr="00E43FA1" w:rsidDel="002E3BEC">
              <w:rPr>
                <w:rFonts w:ascii="Calibri" w:hAnsi="Calibri" w:cs="Calibri"/>
              </w:rPr>
              <w:delText xml:space="preserve">It is reasonable to assume that </w:delText>
            </w:r>
            <w:r w:rsidR="006206CD" w:rsidDel="002E3BEC">
              <w:rPr>
                <w:rFonts w:ascii="Calibri" w:hAnsi="Calibri" w:cs="Calibri"/>
              </w:rPr>
              <w:delText xml:space="preserve">orchid </w:delText>
            </w:r>
            <w:r w:rsidRPr="00E43FA1" w:rsidDel="002E3BEC">
              <w:rPr>
                <w:rFonts w:ascii="Calibri" w:hAnsi="Calibri" w:cs="Calibri"/>
              </w:rPr>
              <w:delText xml:space="preserve">germination </w:delText>
            </w:r>
            <w:r w:rsidR="006206CD" w:rsidDel="002E3BEC">
              <w:rPr>
                <w:rFonts w:ascii="Calibri" w:hAnsi="Calibri" w:cs="Calibri"/>
              </w:rPr>
              <w:delText xml:space="preserve">frequency </w:delText>
            </w:r>
            <w:r w:rsidRPr="00E43FA1" w:rsidDel="002E3BEC">
              <w:rPr>
                <w:rFonts w:ascii="Calibri" w:hAnsi="Calibri" w:cs="Calibri"/>
              </w:rPr>
              <w:delText>will be higher in species that as</w:delText>
            </w:r>
            <w:r w:rsidR="006206CD" w:rsidDel="002E3BEC">
              <w:rPr>
                <w:rFonts w:ascii="Calibri" w:hAnsi="Calibri" w:cs="Calibri"/>
              </w:rPr>
              <w:delText>sociate selectively with common</w:delText>
            </w:r>
            <w:r w:rsidRPr="00E43FA1" w:rsidDel="002E3BEC">
              <w:rPr>
                <w:rFonts w:ascii="Calibri" w:hAnsi="Calibri" w:cs="Calibri"/>
              </w:rPr>
              <w:delText xml:space="preserve"> instead of rare</w:delText>
            </w:r>
            <w:r w:rsidR="006206CD" w:rsidDel="002E3BEC">
              <w:rPr>
                <w:rFonts w:ascii="Calibri" w:hAnsi="Calibri" w:cs="Calibri"/>
              </w:rPr>
              <w:delText xml:space="preserve"> fungal</w:delText>
            </w:r>
            <w:r w:rsidRPr="00E43FA1" w:rsidDel="002E3BEC">
              <w:rPr>
                <w:rFonts w:ascii="Calibri" w:hAnsi="Calibri" w:cs="Calibri"/>
              </w:rPr>
              <w:delText xml:space="preserve"> partners</w:delText>
            </w:r>
            <w:r w:rsidR="006206CD" w:rsidDel="002E3BEC">
              <w:rPr>
                <w:rFonts w:ascii="Calibri" w:hAnsi="Calibri" w:cs="Calibri"/>
              </w:rPr>
              <w:delText xml:space="preserve">, so that </w:delText>
            </w:r>
            <w:r w:rsidR="006206CD" w:rsidRPr="006206CD" w:rsidDel="002E3BEC">
              <w:rPr>
                <w:rFonts w:ascii="Calibri" w:hAnsi="Calibri" w:cs="Calibri"/>
                <w:b/>
              </w:rPr>
              <w:delText>partner availability</w:delText>
            </w:r>
            <w:r w:rsidR="006206CD" w:rsidDel="002E3BEC">
              <w:rPr>
                <w:rFonts w:ascii="Calibri" w:hAnsi="Calibri" w:cs="Calibri"/>
              </w:rPr>
              <w:delText xml:space="preserve"> is probably an important determinant of orchid germination</w:delText>
            </w:r>
            <w:r w:rsidRPr="00E43FA1" w:rsidDel="002E3BEC">
              <w:rPr>
                <w:rFonts w:ascii="Calibri" w:hAnsi="Calibri" w:cs="Calibri"/>
              </w:rPr>
              <w:delText xml:space="preserve">. </w:delText>
            </w:r>
            <w:r w:rsidR="006206CD" w:rsidDel="002E3BEC">
              <w:rPr>
                <w:rFonts w:ascii="Calibri" w:hAnsi="Calibri" w:cs="Calibri"/>
              </w:rPr>
              <w:delText xml:space="preserve">Yet, orchid </w:delText>
            </w:r>
            <w:r w:rsidRPr="00E43FA1" w:rsidDel="002E3BEC">
              <w:rPr>
                <w:rFonts w:ascii="Calibri" w:hAnsi="Calibri" w:cs="Calibri"/>
              </w:rPr>
              <w:delText>species also differ in their degree of specialization in the interaction (</w:delText>
            </w:r>
            <w:r w:rsidRPr="00E43FA1" w:rsidDel="002E3BEC">
              <w:rPr>
                <w:rFonts w:ascii="Calibri" w:hAnsi="Calibri" w:cs="Calibri"/>
                <w:b/>
              </w:rPr>
              <w:delText>partner breadth</w:delText>
            </w:r>
            <w:r w:rsidRPr="00E43FA1" w:rsidDel="002E3BEC">
              <w:rPr>
                <w:rFonts w:ascii="Calibri" w:hAnsi="Calibri" w:cs="Calibri"/>
              </w:rPr>
              <w:delText>)</w:delText>
            </w:r>
            <w:bookmarkStart w:id="68" w:name="_Ref524968627"/>
            <w:r w:rsidRPr="00E43FA1" w:rsidDel="002E3BEC">
              <w:rPr>
                <w:rStyle w:val="Refdenotaalfinal"/>
                <w:rFonts w:ascii="Calibri" w:hAnsi="Calibri" w:cs="Calibri"/>
              </w:rPr>
              <w:endnoteReference w:id="14"/>
            </w:r>
            <w:bookmarkEnd w:id="68"/>
            <w:r w:rsidR="006206CD" w:rsidDel="002E3BEC">
              <w:rPr>
                <w:rFonts w:ascii="Calibri" w:hAnsi="Calibri" w:cs="Calibri"/>
              </w:rPr>
              <w:delText>, meaning that they can associate selectively with a few fungal partners (</w:delText>
            </w:r>
            <w:r w:rsidR="006206CD" w:rsidDel="002E3BEC">
              <w:rPr>
                <w:rFonts w:ascii="Calibri" w:hAnsi="Calibri" w:cs="Calibri"/>
                <w:i/>
              </w:rPr>
              <w:delText>specialist species</w:delText>
            </w:r>
            <w:r w:rsidR="006206CD" w:rsidDel="002E3BEC">
              <w:rPr>
                <w:rFonts w:ascii="Calibri" w:hAnsi="Calibri" w:cs="Calibri"/>
              </w:rPr>
              <w:delText>), or indistinctively with many of them (</w:delText>
            </w:r>
            <w:r w:rsidR="006206CD" w:rsidDel="002E3BEC">
              <w:rPr>
                <w:rFonts w:ascii="Calibri" w:hAnsi="Calibri" w:cs="Calibri"/>
                <w:i/>
              </w:rPr>
              <w:delText>generalist species</w:delText>
            </w:r>
            <w:r w:rsidR="006206CD" w:rsidDel="002E3BEC">
              <w:rPr>
                <w:rFonts w:ascii="Calibri" w:hAnsi="Calibri" w:cs="Calibri"/>
              </w:rPr>
              <w:delText>)</w:delText>
            </w:r>
            <w:r w:rsidRPr="00E43FA1" w:rsidDel="002E3BEC">
              <w:rPr>
                <w:rFonts w:ascii="Calibri" w:hAnsi="Calibri" w:cs="Calibri"/>
              </w:rPr>
              <w:delText>. Theory predicts that natural selection favours highly specialized interactions as a way to avoid cheaters</w:delText>
            </w:r>
            <w:bookmarkStart w:id="71" w:name="_Ref525121932"/>
            <w:r w:rsidRPr="00E43FA1" w:rsidDel="002E3BEC">
              <w:rPr>
                <w:rStyle w:val="Refdenotaalfinal"/>
                <w:rFonts w:ascii="Calibri" w:hAnsi="Calibri" w:cs="Calibri"/>
              </w:rPr>
              <w:endnoteReference w:id="15"/>
            </w:r>
            <w:bookmarkEnd w:id="71"/>
            <w:r w:rsidRPr="00E43FA1" w:rsidDel="002E3BEC">
              <w:rPr>
                <w:rFonts w:ascii="Calibri" w:hAnsi="Calibri" w:cs="Calibri"/>
              </w:rPr>
              <w:delText>. This view has been</w:delText>
            </w:r>
            <w:r w:rsidR="004D6313" w:rsidDel="002E3BEC">
              <w:rPr>
                <w:rFonts w:ascii="Calibri" w:hAnsi="Calibri" w:cs="Calibri"/>
              </w:rPr>
              <w:delText xml:space="preserve"> recently</w:delText>
            </w:r>
            <w:r w:rsidRPr="00E43FA1" w:rsidDel="002E3BEC">
              <w:rPr>
                <w:rFonts w:ascii="Calibri" w:hAnsi="Calibri" w:cs="Calibri"/>
              </w:rPr>
              <w:delText xml:space="preserve"> challenged on the basis that generalist interactions can be advantageous under environmental heterogeneity, </w:delText>
            </w:r>
            <w:r w:rsidRPr="00E43FA1" w:rsidDel="002E3BEC">
              <w:rPr>
                <w:rFonts w:ascii="Calibri" w:hAnsi="Calibri" w:cs="Calibri"/>
                <w:shd w:val="clear" w:color="auto" w:fill="FFFFFF"/>
              </w:rPr>
              <w:delText>where species should not be very choosy in order to associate with the partners at hand</w:delText>
            </w:r>
            <w:r w:rsidRPr="00E43FA1" w:rsidDel="002E3BEC">
              <w:rPr>
                <w:rFonts w:ascii="Calibri" w:hAnsi="Calibri" w:cs="Calibri"/>
                <w:shd w:val="clear" w:color="auto" w:fill="FFFFFF"/>
              </w:rPr>
              <w:fldChar w:fldCharType="begin"/>
            </w:r>
            <w:r w:rsidRPr="00E43FA1" w:rsidDel="002E3BEC">
              <w:rPr>
                <w:rFonts w:ascii="Calibri" w:hAnsi="Calibri" w:cs="Calibri"/>
                <w:shd w:val="clear" w:color="auto" w:fill="FFFFFF"/>
              </w:rPr>
              <w:delInstrText xml:space="preserve"> NOTEREF _Ref524968627 \f \h  \* MERGEFORMAT </w:delInstrText>
            </w:r>
            <w:r w:rsidRPr="00E43FA1" w:rsidDel="002E3BEC">
              <w:rPr>
                <w:rFonts w:ascii="Calibri" w:hAnsi="Calibri" w:cs="Calibri"/>
                <w:shd w:val="clear" w:color="auto" w:fill="FFFFFF"/>
              </w:rPr>
            </w:r>
            <w:r w:rsidRPr="00E43FA1" w:rsidDel="002E3BEC">
              <w:rPr>
                <w:rFonts w:ascii="Calibri" w:hAnsi="Calibri" w:cs="Calibri"/>
                <w:shd w:val="clear" w:color="auto" w:fill="FFFFFF"/>
              </w:rPr>
              <w:fldChar w:fldCharType="separate"/>
            </w:r>
            <w:r w:rsidRPr="00E43FA1" w:rsidDel="002E3BEC">
              <w:rPr>
                <w:rStyle w:val="Refdenotaalfinal"/>
                <w:rFonts w:ascii="Calibri" w:hAnsi="Calibri"/>
              </w:rPr>
              <w:delText>19</w:delText>
            </w:r>
            <w:r w:rsidRPr="00E43FA1" w:rsidDel="002E3BEC">
              <w:rPr>
                <w:rFonts w:ascii="Calibri" w:hAnsi="Calibri" w:cs="Calibri"/>
                <w:shd w:val="clear" w:color="auto" w:fill="FFFFFF"/>
              </w:rPr>
              <w:fldChar w:fldCharType="end"/>
            </w:r>
            <w:r w:rsidRPr="00E43FA1" w:rsidDel="002E3BEC">
              <w:rPr>
                <w:rFonts w:ascii="Calibri" w:hAnsi="Calibri" w:cs="Calibri"/>
                <w:shd w:val="clear" w:color="auto" w:fill="FFFFFF"/>
                <w:vertAlign w:val="superscript"/>
              </w:rPr>
              <w:delText>,</w:delText>
            </w:r>
            <w:r w:rsidRPr="00E43FA1" w:rsidDel="002E3BEC">
              <w:rPr>
                <w:rFonts w:ascii="Calibri" w:hAnsi="Calibri" w:cs="Calibri"/>
                <w:shd w:val="clear" w:color="auto" w:fill="FFFFFF"/>
              </w:rPr>
              <w:fldChar w:fldCharType="begin"/>
            </w:r>
            <w:r w:rsidRPr="00E43FA1" w:rsidDel="002E3BEC">
              <w:rPr>
                <w:rFonts w:ascii="Calibri" w:hAnsi="Calibri" w:cs="Calibri"/>
                <w:shd w:val="clear" w:color="auto" w:fill="FFFFFF"/>
              </w:rPr>
              <w:delInstrText xml:space="preserve"> NOTEREF _Ref525121932 \f \h  \* MERGEFORMAT </w:delInstrText>
            </w:r>
            <w:r w:rsidRPr="00E43FA1" w:rsidDel="002E3BEC">
              <w:rPr>
                <w:rFonts w:ascii="Calibri" w:hAnsi="Calibri" w:cs="Calibri"/>
                <w:shd w:val="clear" w:color="auto" w:fill="FFFFFF"/>
              </w:rPr>
            </w:r>
            <w:r w:rsidRPr="00E43FA1" w:rsidDel="002E3BEC">
              <w:rPr>
                <w:rFonts w:ascii="Calibri" w:hAnsi="Calibri" w:cs="Calibri"/>
                <w:shd w:val="clear" w:color="auto" w:fill="FFFFFF"/>
              </w:rPr>
              <w:fldChar w:fldCharType="separate"/>
            </w:r>
            <w:r w:rsidRPr="00E43FA1" w:rsidDel="002E3BEC">
              <w:rPr>
                <w:rStyle w:val="Refdenotaalfinal"/>
                <w:rFonts w:ascii="Calibri" w:hAnsi="Calibri"/>
              </w:rPr>
              <w:delText>20</w:delText>
            </w:r>
            <w:r w:rsidRPr="00E43FA1" w:rsidDel="002E3BEC">
              <w:rPr>
                <w:rFonts w:ascii="Calibri" w:hAnsi="Calibri" w:cs="Calibri"/>
                <w:shd w:val="clear" w:color="auto" w:fill="FFFFFF"/>
              </w:rPr>
              <w:fldChar w:fldCharType="end"/>
            </w:r>
            <w:r w:rsidRPr="00E43FA1" w:rsidDel="002E3BEC">
              <w:rPr>
                <w:rFonts w:ascii="Calibri" w:hAnsi="Calibri" w:cs="Calibri"/>
                <w:shd w:val="clear" w:color="auto" w:fill="FFFFFF"/>
              </w:rPr>
              <w:delText>. In this way, generalist species can broaden their distribution by shifting partners (</w:delText>
            </w:r>
            <w:r w:rsidRPr="00E43FA1" w:rsidDel="002E3BEC">
              <w:rPr>
                <w:rFonts w:ascii="Calibri" w:hAnsi="Calibri" w:cs="Calibri"/>
                <w:b/>
                <w:shd w:val="clear" w:color="auto" w:fill="FFFFFF"/>
              </w:rPr>
              <w:delText>partner turnover</w:delText>
            </w:r>
            <w:r w:rsidRPr="00E43FA1" w:rsidDel="002E3BEC">
              <w:rPr>
                <w:rFonts w:ascii="Calibri" w:hAnsi="Calibri" w:cs="Calibri"/>
                <w:shd w:val="clear" w:color="auto" w:fill="FFFFFF"/>
              </w:rPr>
              <w:delText xml:space="preserve">) when the preferred partner is not locally available. Species exhibiting such ability have more chances of germinating in </w:delText>
            </w:r>
            <w:r w:rsidR="004D6313" w:rsidDel="002E3BEC">
              <w:rPr>
                <w:rFonts w:ascii="Calibri" w:hAnsi="Calibri" w:cs="Calibri"/>
                <w:shd w:val="clear" w:color="auto" w:fill="FFFFFF"/>
              </w:rPr>
              <w:delText>a variety of</w:delText>
            </w:r>
            <w:r w:rsidRPr="00E43FA1" w:rsidDel="002E3BEC">
              <w:rPr>
                <w:rFonts w:ascii="Calibri" w:hAnsi="Calibri" w:cs="Calibri"/>
                <w:shd w:val="clear" w:color="auto" w:fill="FFFFFF"/>
              </w:rPr>
              <w:delText xml:space="preserve"> microsites than highly-specialized species.</w:delText>
            </w:r>
            <w:r w:rsidRPr="00E43FA1" w:rsidDel="002E3BEC">
              <w:rPr>
                <w:rFonts w:ascii="Calibri" w:hAnsi="Calibri" w:cs="Calibri"/>
                <w:bCs/>
              </w:rPr>
              <w:delText xml:space="preserve"> W</w:delText>
            </w:r>
            <w:r w:rsidRPr="00E43FA1" w:rsidDel="002E3BEC">
              <w:rPr>
                <w:rFonts w:ascii="Calibri" w:eastAsia="Times New Roman" w:hAnsi="Calibri" w:cs="Calibri"/>
                <w:lang w:val="en"/>
              </w:rPr>
              <w:delText>e ignore whether epiphytic orchids establish generalist or specialist interactions</w:delText>
            </w:r>
            <w:bookmarkStart w:id="74" w:name="_Ref524969003"/>
            <w:r w:rsidRPr="00E43FA1" w:rsidDel="002E3BEC">
              <w:rPr>
                <w:rStyle w:val="Refdenotaalfinal"/>
                <w:rFonts w:ascii="Calibri" w:hAnsi="Calibri" w:cs="Calibri"/>
                <w:lang w:val="en"/>
              </w:rPr>
              <w:endnoteReference w:id="16"/>
            </w:r>
            <w:bookmarkEnd w:id="74"/>
            <w:r w:rsidRPr="00E43FA1" w:rsidDel="002E3BEC">
              <w:rPr>
                <w:rFonts w:ascii="Calibri" w:eastAsia="Times New Roman" w:hAnsi="Calibri" w:cs="Calibri"/>
                <w:lang w:val="en"/>
              </w:rPr>
              <w:delText xml:space="preserve">. </w:delText>
            </w:r>
            <w:r w:rsidRPr="00E43FA1" w:rsidDel="002E3BEC">
              <w:rPr>
                <w:rFonts w:ascii="Calibri" w:hAnsi="Calibri" w:cs="Calibri"/>
                <w:bCs/>
              </w:rPr>
              <w:delText>Recent studies suggest that they tend to associate with many mycorrhizal partners</w:delText>
            </w:r>
            <w:r w:rsidRPr="00E43FA1" w:rsidDel="002E3BEC">
              <w:rPr>
                <w:rStyle w:val="Refdenotaalfinal"/>
                <w:rFonts w:ascii="Calibri" w:hAnsi="Calibri" w:cs="Calibri"/>
                <w:bCs/>
              </w:rPr>
              <w:endnoteReference w:id="17"/>
            </w:r>
            <w:r w:rsidRPr="00E43FA1" w:rsidDel="002E3BEC">
              <w:rPr>
                <w:rFonts w:ascii="Calibri" w:hAnsi="Calibri" w:cs="Calibri"/>
                <w:bCs/>
                <w:vertAlign w:val="superscript"/>
              </w:rPr>
              <w:delText>,</w:delText>
            </w:r>
            <w:r w:rsidRPr="00E43FA1" w:rsidDel="002E3BEC">
              <w:rPr>
                <w:rStyle w:val="Refdenotaalfinal"/>
                <w:rFonts w:ascii="Calibri" w:hAnsi="Calibri" w:cs="Calibri"/>
                <w:bCs/>
              </w:rPr>
              <w:endnoteReference w:id="18"/>
            </w:r>
            <w:r w:rsidR="006206CD" w:rsidDel="002E3BEC">
              <w:rPr>
                <w:rFonts w:ascii="Calibri" w:hAnsi="Calibri" w:cs="Calibri"/>
                <w:bCs/>
              </w:rPr>
              <w:delText>, although highly specialized</w:delText>
            </w:r>
            <w:r w:rsidRPr="00E43FA1" w:rsidDel="002E3BEC">
              <w:rPr>
                <w:rFonts w:ascii="Calibri" w:hAnsi="Calibri" w:cs="Calibri"/>
                <w:bCs/>
              </w:rPr>
              <w:delText xml:space="preserve"> interactions also were documented</w:delText>
            </w:r>
            <w:r w:rsidRPr="00E43FA1" w:rsidDel="002E3BEC">
              <w:rPr>
                <w:rFonts w:ascii="Calibri" w:hAnsi="Calibri" w:cs="Calibri"/>
                <w:bCs/>
              </w:rPr>
              <w:fldChar w:fldCharType="begin"/>
            </w:r>
            <w:r w:rsidRPr="00E43FA1" w:rsidDel="002E3BEC">
              <w:rPr>
                <w:rFonts w:ascii="Calibri" w:hAnsi="Calibri" w:cs="Calibri"/>
                <w:bCs/>
              </w:rPr>
              <w:delInstrText xml:space="preserve"> NOTEREF _Ref524969003 \f \h  \* MERGEFORMAT </w:delInstrText>
            </w:r>
            <w:r w:rsidRPr="00E43FA1" w:rsidDel="002E3BEC">
              <w:rPr>
                <w:rFonts w:ascii="Calibri" w:hAnsi="Calibri" w:cs="Calibri"/>
                <w:bCs/>
              </w:rPr>
            </w:r>
            <w:r w:rsidRPr="00E43FA1" w:rsidDel="002E3BEC">
              <w:rPr>
                <w:rFonts w:ascii="Calibri" w:hAnsi="Calibri" w:cs="Calibri"/>
                <w:bCs/>
              </w:rPr>
              <w:fldChar w:fldCharType="separate"/>
            </w:r>
            <w:r w:rsidRPr="00E43FA1" w:rsidDel="002E3BEC">
              <w:rPr>
                <w:rStyle w:val="Refdenotaalfinal"/>
                <w:rFonts w:ascii="Calibri" w:hAnsi="Calibri" w:cs="Calibri"/>
              </w:rPr>
              <w:delText>21</w:delText>
            </w:r>
            <w:r w:rsidRPr="00E43FA1" w:rsidDel="002E3BEC">
              <w:rPr>
                <w:rFonts w:ascii="Calibri" w:hAnsi="Calibri" w:cs="Calibri"/>
                <w:bCs/>
              </w:rPr>
              <w:fldChar w:fldCharType="end"/>
            </w:r>
            <w:r w:rsidRPr="00E43FA1" w:rsidDel="002E3BEC">
              <w:rPr>
                <w:rFonts w:ascii="Calibri" w:hAnsi="Calibri" w:cs="Calibri"/>
                <w:bCs/>
                <w:vertAlign w:val="superscript"/>
              </w:rPr>
              <w:delText>,</w:delText>
            </w:r>
            <w:r w:rsidRPr="00E43FA1" w:rsidDel="002E3BEC">
              <w:rPr>
                <w:rStyle w:val="Refdenotaalfinal"/>
                <w:rFonts w:ascii="Calibri" w:hAnsi="Calibri" w:cs="Calibri"/>
                <w:bCs/>
              </w:rPr>
              <w:endnoteReference w:id="19"/>
            </w:r>
            <w:r w:rsidRPr="00E43FA1" w:rsidDel="002E3BEC">
              <w:rPr>
                <w:rFonts w:ascii="Calibri" w:hAnsi="Calibri" w:cs="Calibri"/>
                <w:bCs/>
              </w:rPr>
              <w:delText>. A handful of comparative studies between seedlings and adults did not show a single pattern, highlighting the complexity of the regeneration niche of epiphytic orchids</w:delText>
            </w:r>
            <w:r w:rsidRPr="00E43FA1" w:rsidDel="002E3BEC">
              <w:rPr>
                <w:rFonts w:ascii="Calibri" w:hAnsi="Calibri" w:cs="Calibri"/>
                <w:bCs/>
              </w:rPr>
              <w:fldChar w:fldCharType="begin"/>
            </w:r>
            <w:r w:rsidRPr="00E43FA1" w:rsidDel="002E3BEC">
              <w:rPr>
                <w:rFonts w:ascii="Calibri" w:hAnsi="Calibri" w:cs="Calibri"/>
                <w:bCs/>
              </w:rPr>
              <w:delInstrText xml:space="preserve"> NOTEREF _Ref525121355 \f \h  \* MERGEFORMAT </w:delInstrText>
            </w:r>
            <w:r w:rsidRPr="00E43FA1" w:rsidDel="002E3BEC">
              <w:rPr>
                <w:rFonts w:ascii="Calibri" w:hAnsi="Calibri" w:cs="Calibri"/>
                <w:bCs/>
              </w:rPr>
            </w:r>
            <w:r w:rsidRPr="00E43FA1" w:rsidDel="002E3BEC">
              <w:rPr>
                <w:rFonts w:ascii="Calibri" w:hAnsi="Calibri" w:cs="Calibri"/>
                <w:bCs/>
              </w:rPr>
              <w:fldChar w:fldCharType="separate"/>
            </w:r>
            <w:r w:rsidRPr="00E43FA1" w:rsidDel="002E3BEC">
              <w:rPr>
                <w:rStyle w:val="Refdenotaalfinal"/>
                <w:rFonts w:ascii="Calibri" w:hAnsi="Calibri"/>
              </w:rPr>
              <w:delText>11</w:delText>
            </w:r>
            <w:r w:rsidRPr="00E43FA1" w:rsidDel="002E3BEC">
              <w:rPr>
                <w:rFonts w:ascii="Calibri" w:hAnsi="Calibri" w:cs="Calibri"/>
                <w:bCs/>
              </w:rPr>
              <w:fldChar w:fldCharType="end"/>
            </w:r>
            <w:r w:rsidRPr="00E43FA1" w:rsidDel="002E3BEC">
              <w:rPr>
                <w:rFonts w:ascii="Calibri" w:hAnsi="Calibri" w:cs="Calibri"/>
                <w:bCs/>
                <w:vertAlign w:val="superscript"/>
              </w:rPr>
              <w:delText>,</w:delText>
            </w:r>
            <w:r w:rsidRPr="00E43FA1" w:rsidDel="002E3BEC">
              <w:rPr>
                <w:rStyle w:val="Refdenotaalfinal"/>
                <w:rFonts w:ascii="Calibri" w:hAnsi="Calibri" w:cs="Calibri"/>
                <w:bCs/>
              </w:rPr>
              <w:endnoteReference w:id="20"/>
            </w:r>
            <w:r w:rsidRPr="00E43FA1" w:rsidDel="002E3BEC">
              <w:rPr>
                <w:rFonts w:ascii="Calibri" w:hAnsi="Calibri" w:cs="Calibri"/>
                <w:bCs/>
              </w:rPr>
              <w:delText xml:space="preserve">. </w:delText>
            </w:r>
            <w:r w:rsidRPr="00E43FA1" w:rsidDel="002E3BEC">
              <w:rPr>
                <w:rFonts w:ascii="Calibri" w:hAnsi="Calibri"/>
              </w:rPr>
              <w:delText>The presence of fungal symbionts in the substrate</w:delText>
            </w:r>
            <w:r w:rsidRPr="00E43FA1" w:rsidDel="002E3BEC">
              <w:rPr>
                <w:rFonts w:ascii="Calibri" w:hAnsi="Calibri"/>
              </w:rPr>
              <w:fldChar w:fldCharType="begin"/>
            </w:r>
            <w:r w:rsidRPr="00E43FA1" w:rsidDel="002E3BEC">
              <w:rPr>
                <w:rFonts w:ascii="Calibri" w:hAnsi="Calibri"/>
              </w:rPr>
              <w:delInstrText xml:space="preserve"> NOTEREF _Ref525121742 \f \h  \* MERGEFORMAT </w:delInstrText>
            </w:r>
            <w:r w:rsidRPr="00E43FA1" w:rsidDel="002E3BEC">
              <w:rPr>
                <w:rFonts w:ascii="Calibri" w:hAnsi="Calibri"/>
              </w:rPr>
            </w:r>
            <w:r w:rsidRPr="00E43FA1" w:rsidDel="002E3BEC">
              <w:rPr>
                <w:rFonts w:ascii="Calibri" w:hAnsi="Calibri"/>
              </w:rPr>
              <w:fldChar w:fldCharType="separate"/>
            </w:r>
            <w:r w:rsidRPr="00E43FA1" w:rsidDel="002E3BEC">
              <w:rPr>
                <w:rStyle w:val="Refdenotaalfinal"/>
                <w:rFonts w:ascii="Calibri" w:hAnsi="Calibri"/>
              </w:rPr>
              <w:delText>15</w:delText>
            </w:r>
            <w:r w:rsidRPr="00E43FA1" w:rsidDel="002E3BEC">
              <w:rPr>
                <w:rFonts w:ascii="Calibri" w:hAnsi="Calibri"/>
              </w:rPr>
              <w:fldChar w:fldCharType="end"/>
            </w:r>
            <w:r w:rsidRPr="00E43FA1" w:rsidDel="002E3BEC">
              <w:rPr>
                <w:rFonts w:ascii="Calibri" w:hAnsi="Calibri"/>
              </w:rPr>
              <w:delText xml:space="preserve"> and partner breadth</w:delText>
            </w:r>
            <w:r w:rsidRPr="00E43FA1" w:rsidDel="002E3BEC">
              <w:rPr>
                <w:rFonts w:ascii="Calibri" w:hAnsi="Calibri"/>
              </w:rPr>
              <w:fldChar w:fldCharType="begin"/>
            </w:r>
            <w:r w:rsidRPr="00E43FA1" w:rsidDel="002E3BEC">
              <w:rPr>
                <w:rFonts w:ascii="Calibri" w:hAnsi="Calibri"/>
              </w:rPr>
              <w:delInstrText xml:space="preserve"> NOTEREF _Ref525135841 \f \h  \* MERGEFORMAT </w:delInstrText>
            </w:r>
            <w:r w:rsidRPr="00E43FA1" w:rsidDel="002E3BEC">
              <w:rPr>
                <w:rFonts w:ascii="Calibri" w:hAnsi="Calibri"/>
              </w:rPr>
            </w:r>
            <w:r w:rsidRPr="00E43FA1" w:rsidDel="002E3BEC">
              <w:rPr>
                <w:rFonts w:ascii="Calibri" w:hAnsi="Calibri"/>
              </w:rPr>
              <w:fldChar w:fldCharType="separate"/>
            </w:r>
            <w:r w:rsidRPr="00E43FA1" w:rsidDel="002E3BEC">
              <w:rPr>
                <w:rStyle w:val="Refdenotaalfinal"/>
                <w:rFonts w:ascii="Calibri" w:hAnsi="Calibri"/>
              </w:rPr>
              <w:delText>9</w:delText>
            </w:r>
            <w:r w:rsidRPr="00E43FA1" w:rsidDel="002E3BEC">
              <w:rPr>
                <w:rFonts w:ascii="Calibri" w:hAnsi="Calibri"/>
              </w:rPr>
              <w:fldChar w:fldCharType="end"/>
            </w:r>
            <w:r w:rsidRPr="00E43FA1" w:rsidDel="002E3BEC">
              <w:rPr>
                <w:rFonts w:ascii="Calibri" w:hAnsi="Calibri"/>
              </w:rPr>
              <w:delText xml:space="preserve"> are major knowledge gaps towards understanding what limits the germination and recruitment of epiphytic orchids.</w:delText>
            </w:r>
          </w:del>
        </w:p>
        <w:p w14:paraId="3D30C28B" w14:textId="631CCD26" w:rsidR="003E77C2" w:rsidRPr="00E43FA1" w:rsidDel="002E3BEC" w:rsidRDefault="003E77C2" w:rsidP="00E43FA1">
          <w:pPr>
            <w:spacing w:after="0" w:line="240" w:lineRule="auto"/>
            <w:jc w:val="both"/>
            <w:rPr>
              <w:del w:id="85" w:author="agustina ventre" w:date="2018-11-26T15:07:00Z"/>
              <w:rFonts w:ascii="Calibri" w:hAnsi="Calibri" w:cs="Calibri"/>
            </w:rPr>
          </w:pPr>
          <w:del w:id="86" w:author="agustina ventre" w:date="2018-11-26T15:07:00Z">
            <w:r w:rsidRPr="00E43FA1" w:rsidDel="002E3BEC">
              <w:rPr>
                <w:rFonts w:ascii="Calibri" w:hAnsi="Calibri" w:cs="Calibri"/>
                <w:b/>
              </w:rPr>
              <w:tab/>
            </w:r>
            <w:r w:rsidRPr="00E43FA1" w:rsidDel="002E3BEC">
              <w:rPr>
                <w:rFonts w:ascii="Calibri" w:hAnsi="Calibri" w:cs="Calibri"/>
              </w:rPr>
              <w:delText>Solid evidence of how light gradients affect fungi availability and mycorrhizal symbioses in epiphytic orchids is still lacking</w:delText>
            </w:r>
            <w:r w:rsidRPr="00E43FA1" w:rsidDel="002E3BEC">
              <w:rPr>
                <w:rStyle w:val="Refdenotaalfinal"/>
                <w:rFonts w:ascii="Calibri" w:hAnsi="Calibri" w:cs="Calibri"/>
              </w:rPr>
              <w:endnoteReference w:id="21"/>
            </w:r>
            <w:r w:rsidRPr="00E43FA1" w:rsidDel="002E3BEC">
              <w:rPr>
                <w:rFonts w:ascii="Calibri" w:hAnsi="Calibri" w:cs="Calibri"/>
              </w:rPr>
              <w:delText xml:space="preserve">. Furthermore, the few studies available deal mainly with adult plants, but neglect germination or transitions between ontogenetic stages. Such knowledge is key to design effective, evidence-based </w:delText>
            </w:r>
            <w:r w:rsidR="004D6313" w:rsidDel="002E3BEC">
              <w:rPr>
                <w:rFonts w:ascii="Calibri" w:hAnsi="Calibri" w:cs="Calibri"/>
              </w:rPr>
              <w:delText xml:space="preserve">orchid </w:delText>
            </w:r>
            <w:r w:rsidRPr="00E43FA1" w:rsidDel="002E3BEC">
              <w:rPr>
                <w:rFonts w:ascii="Calibri" w:hAnsi="Calibri" w:cs="Calibri"/>
              </w:rPr>
              <w:delText>conservation actions.</w:delText>
            </w:r>
          </w:del>
        </w:p>
        <w:p w14:paraId="12A431A1" w14:textId="77777777" w:rsidR="003E77C2" w:rsidRPr="00E43FA1" w:rsidRDefault="003E77C2" w:rsidP="00E43FA1">
          <w:pPr>
            <w:spacing w:after="0" w:line="240" w:lineRule="auto"/>
            <w:jc w:val="both"/>
            <w:rPr>
              <w:rFonts w:ascii="Calibri" w:hAnsi="Calibri" w:cs="Calibri"/>
            </w:rPr>
          </w:pPr>
        </w:p>
        <w:p w14:paraId="50C75BF2" w14:textId="77777777" w:rsidR="002E3BEC" w:rsidRDefault="003E77C2" w:rsidP="002E3BEC">
          <w:pPr>
            <w:spacing w:after="0" w:line="240" w:lineRule="auto"/>
            <w:jc w:val="both"/>
            <w:rPr>
              <w:rFonts w:ascii="Calibri" w:hAnsi="Calibri"/>
            </w:rPr>
          </w:pPr>
          <w:del w:id="89" w:author="agustina ventre" w:date="2018-11-26T15:07:00Z">
            <w:r w:rsidRPr="00E43FA1" w:rsidDel="002E3BEC">
              <w:rPr>
                <w:rFonts w:ascii="Calibri" w:hAnsi="Calibri"/>
                <w:b/>
              </w:rPr>
              <w:delText>Which factors determine a successful transition from seedlings to adult</w:delText>
            </w:r>
            <w:bookmarkStart w:id="90" w:name="_Hlk525065770"/>
            <w:r w:rsidRPr="00E43FA1" w:rsidDel="002E3BEC">
              <w:rPr>
                <w:rFonts w:ascii="Calibri" w:hAnsi="Calibri"/>
                <w:b/>
              </w:rPr>
              <w:delText xml:space="preserve">s? </w:delText>
            </w:r>
          </w:del>
          <w:r w:rsidRPr="00E43FA1">
            <w:rPr>
              <w:rFonts w:ascii="Calibri" w:hAnsi="Calibri"/>
            </w:rPr>
            <w:t>After germination, seedlings experience a high death rate in later stages of development</w:t>
          </w:r>
          <w:r w:rsidRPr="00E43FA1">
            <w:rPr>
              <w:rStyle w:val="Refdenotaalfinal"/>
              <w:rFonts w:ascii="Calibri" w:hAnsi="Calibri"/>
            </w:rPr>
            <w:endnoteReference w:id="22"/>
          </w:r>
          <w:r w:rsidRPr="00E43FA1">
            <w:rPr>
              <w:rFonts w:ascii="Calibri" w:hAnsi="Calibri"/>
              <w:vertAlign w:val="superscript"/>
            </w:rPr>
            <w:t>,</w:t>
          </w:r>
          <w:r w:rsidRPr="00E43FA1">
            <w:rPr>
              <w:rStyle w:val="Refdenotaalfinal"/>
              <w:rFonts w:ascii="Calibri" w:hAnsi="Calibri"/>
            </w:rPr>
            <w:endnoteReference w:id="23"/>
          </w:r>
          <w:r w:rsidRPr="00E43FA1">
            <w:rPr>
              <w:rFonts w:ascii="Calibri" w:hAnsi="Calibri"/>
            </w:rPr>
            <w:t>.</w:t>
          </w:r>
          <w:bookmarkEnd w:id="90"/>
          <w:r w:rsidRPr="00E43FA1">
            <w:rPr>
              <w:rFonts w:ascii="Calibri" w:hAnsi="Calibri"/>
            </w:rPr>
            <w:t xml:space="preserve"> </w:t>
          </w:r>
          <w:bookmarkStart w:id="91" w:name="_Hlk525065519"/>
          <w:r w:rsidRPr="00E43FA1">
            <w:rPr>
              <w:rFonts w:ascii="Calibri" w:hAnsi="Calibri"/>
            </w:rPr>
            <w:t xml:space="preserve">Several factors may cause recruitment failure, from seedling predation to differences between the </w:t>
          </w:r>
          <w:r w:rsidRPr="004A096D">
            <w:rPr>
              <w:rFonts w:ascii="Calibri" w:hAnsi="Calibri"/>
              <w:i/>
            </w:rPr>
            <w:t>regeneration</w:t>
          </w:r>
          <w:r w:rsidRPr="00E43FA1">
            <w:rPr>
              <w:rFonts w:ascii="Calibri" w:hAnsi="Calibri"/>
            </w:rPr>
            <w:t xml:space="preserve"> and </w:t>
          </w:r>
          <w:r w:rsidRPr="004A096D">
            <w:rPr>
              <w:rFonts w:ascii="Calibri" w:hAnsi="Calibri"/>
              <w:i/>
            </w:rPr>
            <w:t>adult niches</w:t>
          </w:r>
          <w:r w:rsidRPr="00E43FA1">
            <w:rPr>
              <w:rFonts w:ascii="Calibri" w:hAnsi="Calibri"/>
            </w:rPr>
            <w:t xml:space="preserve"> of the species</w:t>
          </w:r>
          <w:r w:rsidRPr="00E43FA1">
            <w:rPr>
              <w:rStyle w:val="Refdenotaalfinal"/>
              <w:rFonts w:ascii="Calibri" w:hAnsi="Calibri"/>
            </w:rPr>
            <w:endnoteReference w:id="24"/>
          </w:r>
          <w:r w:rsidRPr="00E43FA1">
            <w:rPr>
              <w:rFonts w:ascii="Calibri" w:hAnsi="Calibri"/>
            </w:rPr>
            <w:t>. Plant physiological</w:t>
          </w:r>
          <w:r w:rsidRPr="00E43FA1">
            <w:rPr>
              <w:rFonts w:ascii="Calibri" w:hAnsi="Calibri" w:cs="Calibri"/>
            </w:rPr>
            <w:t xml:space="preserve"> needs often change over ontogeny, and the successful transition from seedling (protocorm) to adult might depend on acquiring new mycorrhizal partners that help fullfill those new needs</w:t>
          </w:r>
          <w:bookmarkEnd w:id="91"/>
          <w:r w:rsidRPr="00E43FA1">
            <w:rPr>
              <w:rFonts w:ascii="Calibri" w:hAnsi="Calibri" w:cs="Calibri"/>
            </w:rPr>
            <w:fldChar w:fldCharType="begin"/>
          </w:r>
          <w:r w:rsidRPr="00E43FA1">
            <w:rPr>
              <w:rFonts w:ascii="Calibri" w:hAnsi="Calibri" w:cs="Calibri"/>
            </w:rPr>
            <w:instrText xml:space="preserve"> NOTEREF _Ref524968627 \f \h  \* MERGEFORMAT </w:instrText>
          </w:r>
          <w:r w:rsidRPr="00E43FA1">
            <w:rPr>
              <w:rFonts w:ascii="Calibri" w:hAnsi="Calibri" w:cs="Calibri"/>
            </w:rPr>
          </w:r>
          <w:r w:rsidRPr="00E43FA1">
            <w:rPr>
              <w:rFonts w:ascii="Calibri" w:hAnsi="Calibri" w:cs="Calibri"/>
            </w:rPr>
            <w:fldChar w:fldCharType="separate"/>
          </w:r>
          <w:r w:rsidRPr="00E43FA1">
            <w:rPr>
              <w:rStyle w:val="Refdenotaalfinal"/>
              <w:rFonts w:ascii="Calibri" w:hAnsi="Calibri" w:cs="Calibri"/>
            </w:rPr>
            <w:t>19</w:t>
          </w:r>
          <w:r w:rsidRPr="00E43FA1">
            <w:rPr>
              <w:rFonts w:ascii="Calibri" w:hAnsi="Calibri" w:cs="Calibri"/>
            </w:rPr>
            <w:fldChar w:fldCharType="end"/>
          </w:r>
          <w:r w:rsidRPr="00E43FA1">
            <w:rPr>
              <w:rFonts w:ascii="Calibri" w:hAnsi="Calibri" w:cs="Calibri"/>
            </w:rPr>
            <w:t>. Such ontogenetic partner turnover can result from complementarity or sampling effects in time</w:t>
          </w:r>
          <w:r w:rsidR="006354DA" w:rsidRPr="006354DA">
            <w:rPr>
              <w:rFonts w:ascii="Calibri" w:hAnsi="Calibri" w:cs="Calibri"/>
              <w:highlight w:val="yellow"/>
              <w:vertAlign w:val="superscript"/>
            </w:rPr>
            <w:t>19</w:t>
          </w:r>
          <w:r w:rsidRPr="00E43FA1">
            <w:rPr>
              <w:rFonts w:ascii="Calibri" w:hAnsi="Calibri" w:cs="Calibri"/>
            </w:rPr>
            <w:t xml:space="preserve">. </w:t>
          </w:r>
          <w:r w:rsidRPr="00E43FA1">
            <w:rPr>
              <w:rFonts w:ascii="Calibri" w:hAnsi="Calibri" w:cs="Calibri"/>
              <w:b/>
            </w:rPr>
            <w:t>Complementarity</w:t>
          </w:r>
          <w:r w:rsidRPr="00E43FA1">
            <w:rPr>
              <w:rFonts w:ascii="Calibri" w:hAnsi="Calibri" w:cs="Calibri"/>
            </w:rPr>
            <w:t xml:space="preserve"> </w:t>
          </w:r>
          <w:r w:rsidR="00891B05">
            <w:rPr>
              <w:rFonts w:ascii="Calibri" w:hAnsi="Calibri" w:cs="Calibri"/>
            </w:rPr>
            <w:t>consists of a replacement of partners from the seedling to the adult stage, under the assumption</w:t>
          </w:r>
          <w:r w:rsidRPr="00E43FA1">
            <w:rPr>
              <w:rFonts w:ascii="Calibri" w:hAnsi="Calibri" w:cs="Calibri"/>
            </w:rPr>
            <w:t xml:space="preserve"> that new partners potentially play complementary roles</w:t>
          </w:r>
          <w:r w:rsidR="00E96F77">
            <w:rPr>
              <w:rFonts w:ascii="Calibri" w:hAnsi="Calibri" w:cs="Calibri"/>
            </w:rPr>
            <w:t xml:space="preserve">. </w:t>
          </w:r>
          <w:r w:rsidR="00891B05">
            <w:rPr>
              <w:rFonts w:ascii="Calibri" w:hAnsi="Calibri" w:cs="Calibri"/>
            </w:rPr>
            <w:t xml:space="preserve">On the other hand, </w:t>
          </w:r>
          <w:r w:rsidR="00891B05" w:rsidRPr="00891B05">
            <w:rPr>
              <w:rFonts w:ascii="Calibri" w:hAnsi="Calibri" w:cs="Calibri"/>
              <w:b/>
            </w:rPr>
            <w:t>s</w:t>
          </w:r>
          <w:r w:rsidRPr="00E43FA1">
            <w:rPr>
              <w:rFonts w:ascii="Calibri" w:hAnsi="Calibri" w:cs="Calibri"/>
              <w:b/>
            </w:rPr>
            <w:t>ampling</w:t>
          </w:r>
          <w:r w:rsidR="008F7585">
            <w:rPr>
              <w:rFonts w:ascii="Calibri" w:hAnsi="Calibri" w:cs="Calibri"/>
              <w:b/>
            </w:rPr>
            <w:t xml:space="preserve"> effects</w:t>
          </w:r>
          <w:r w:rsidRPr="00E43FA1">
            <w:rPr>
              <w:rFonts w:ascii="Calibri" w:hAnsi="Calibri" w:cs="Calibri"/>
            </w:rPr>
            <w:t xml:space="preserve"> </w:t>
          </w:r>
          <w:r w:rsidR="008F7585">
            <w:rPr>
              <w:rFonts w:ascii="Calibri" w:hAnsi="Calibri" w:cs="Calibri"/>
            </w:rPr>
            <w:t>consist</w:t>
          </w:r>
          <w:r w:rsidR="00891B05">
            <w:rPr>
              <w:rFonts w:ascii="Calibri" w:hAnsi="Calibri" w:cs="Calibri"/>
            </w:rPr>
            <w:t xml:space="preserve"> of</w:t>
          </w:r>
          <w:r w:rsidRPr="00E43FA1">
            <w:rPr>
              <w:rFonts w:ascii="Calibri" w:hAnsi="Calibri" w:cs="Calibri"/>
            </w:rPr>
            <w:t xml:space="preserve"> adults retain</w:t>
          </w:r>
          <w:r w:rsidR="00891B05">
            <w:rPr>
              <w:rFonts w:ascii="Calibri" w:hAnsi="Calibri" w:cs="Calibri"/>
            </w:rPr>
            <w:t>ing</w:t>
          </w:r>
          <w:r w:rsidRPr="00E43FA1">
            <w:rPr>
              <w:rFonts w:ascii="Calibri" w:hAnsi="Calibri" w:cs="Calibri"/>
            </w:rPr>
            <w:t xml:space="preserve"> a subset of their </w:t>
          </w:r>
          <w:r w:rsidR="006354DA">
            <w:rPr>
              <w:rFonts w:ascii="Calibri" w:hAnsi="Calibri" w:cs="Calibri"/>
            </w:rPr>
            <w:t>partners</w:t>
          </w:r>
          <w:r w:rsidRPr="00E43FA1">
            <w:rPr>
              <w:rFonts w:ascii="Calibri" w:hAnsi="Calibri" w:cs="Calibri"/>
            </w:rPr>
            <w:t xml:space="preserve"> from the seedling stage. </w:t>
          </w:r>
          <w:moveToRangeStart w:id="92" w:author="agustina ventre" w:date="2018-11-26T15:09:00Z" w:name="move531008279"/>
          <w:moveTo w:id="93" w:author="agustina ventre" w:date="2018-11-26T15:09:00Z">
            <w:r w:rsidR="002E3BEC" w:rsidRPr="00E43FA1">
              <w:rPr>
                <w:rFonts w:ascii="Calibri" w:hAnsi="Calibri" w:cs="Calibri"/>
              </w:rPr>
              <w:t>Ontogenetic partner turnover through total complementarity is risky</w:t>
            </w:r>
            <w:r w:rsidR="002E3BEC">
              <w:rPr>
                <w:rFonts w:ascii="Calibri" w:hAnsi="Calibri" w:cs="Calibri"/>
              </w:rPr>
              <w:t xml:space="preserve"> </w:t>
            </w:r>
            <w:r w:rsidR="002E3BEC" w:rsidRPr="00E43FA1">
              <w:rPr>
                <w:rFonts w:ascii="Calibri" w:hAnsi="Calibri" w:cs="Calibri"/>
              </w:rPr>
              <w:t>because</w:t>
            </w:r>
            <w:r w:rsidR="002E3BEC">
              <w:rPr>
                <w:rFonts w:ascii="Calibri" w:hAnsi="Calibri" w:cs="Calibri"/>
              </w:rPr>
              <w:t xml:space="preserve"> a</w:t>
            </w:r>
            <w:r w:rsidR="002E3BEC" w:rsidRPr="00E43FA1">
              <w:rPr>
                <w:rFonts w:ascii="Calibri" w:hAnsi="Calibri" w:cs="Calibri"/>
              </w:rPr>
              <w:t xml:space="preserve"> lack of suitable new partners can compromise survival to adulthood. Evidence from terrestrial orchids suggests that partner gains (Fig. 1a, b) are common</w:t>
            </w:r>
            <w:r w:rsidR="002E3BEC" w:rsidRPr="00E43FA1">
              <w:rPr>
                <w:rFonts w:ascii="Calibri" w:hAnsi="Calibri" w:cs="Calibri"/>
                <w:vertAlign w:val="superscript"/>
              </w:rPr>
              <w:fldChar w:fldCharType="begin"/>
            </w:r>
            <w:r w:rsidR="002E3BEC" w:rsidRPr="00E43FA1">
              <w:rPr>
                <w:rFonts w:ascii="Calibri" w:hAnsi="Calibri" w:cs="Calibri"/>
                <w:vertAlign w:val="superscript"/>
              </w:rPr>
              <w:instrText xml:space="preserve"> NOTEREF _Ref525121355 \h  \* MERGEFORMAT </w:instrText>
            </w:r>
          </w:moveTo>
          <w:r w:rsidR="002E3BEC" w:rsidRPr="00E43FA1">
            <w:rPr>
              <w:rFonts w:ascii="Calibri" w:hAnsi="Calibri" w:cs="Calibri"/>
              <w:vertAlign w:val="superscript"/>
            </w:rPr>
          </w:r>
          <w:moveTo w:id="94" w:author="agustina ventre" w:date="2018-11-26T15:09:00Z">
            <w:r w:rsidR="002E3BEC" w:rsidRPr="00E43FA1">
              <w:rPr>
                <w:rFonts w:ascii="Calibri" w:hAnsi="Calibri" w:cs="Calibri"/>
                <w:vertAlign w:val="superscript"/>
              </w:rPr>
              <w:fldChar w:fldCharType="separate"/>
            </w:r>
            <w:r w:rsidR="002E3BEC" w:rsidRPr="00E43FA1">
              <w:rPr>
                <w:rFonts w:ascii="Calibri" w:hAnsi="Calibri" w:cs="Calibri"/>
                <w:vertAlign w:val="superscript"/>
              </w:rPr>
              <w:t>11</w:t>
            </w:r>
            <w:r w:rsidR="002E3BEC" w:rsidRPr="00E43FA1">
              <w:rPr>
                <w:rFonts w:ascii="Calibri" w:hAnsi="Calibri" w:cs="Calibri"/>
                <w:vertAlign w:val="superscript"/>
              </w:rPr>
              <w:fldChar w:fldCharType="end"/>
            </w:r>
            <w:r w:rsidR="002E3BEC" w:rsidRPr="00E43FA1">
              <w:rPr>
                <w:rFonts w:ascii="Calibri" w:hAnsi="Calibri" w:cs="Calibri"/>
              </w:rPr>
              <w:t>, while losses are less well documented</w:t>
            </w:r>
            <w:r w:rsidR="002E3BEC" w:rsidRPr="00E43FA1">
              <w:rPr>
                <w:rStyle w:val="Refdenotaalfinal"/>
                <w:rFonts w:ascii="Calibri" w:hAnsi="Calibri" w:cs="Calibri"/>
              </w:rPr>
              <w:endnoteReference w:id="25"/>
            </w:r>
            <w:r w:rsidR="002E3BEC" w:rsidRPr="00E43FA1">
              <w:rPr>
                <w:rFonts w:ascii="Calibri" w:hAnsi="Calibri" w:cs="Calibri"/>
              </w:rPr>
              <w:t xml:space="preserve">. </w:t>
            </w:r>
            <w:r w:rsidR="002E3BEC">
              <w:rPr>
                <w:rFonts w:ascii="Calibri" w:hAnsi="Calibri" w:cs="Calibri"/>
              </w:rPr>
              <w:t>[</w:t>
            </w:r>
            <w:r w:rsidR="002E3BEC" w:rsidRPr="00FC26EF">
              <w:rPr>
                <w:rFonts w:ascii="Calibri" w:hAnsi="Calibri" w:cs="Calibri"/>
                <w:highlight w:val="yellow"/>
              </w:rPr>
              <w:t xml:space="preserve">Develop this </w:t>
            </w:r>
            <w:r w:rsidR="002E3BEC">
              <w:rPr>
                <w:rFonts w:ascii="Calibri" w:hAnsi="Calibri" w:cs="Calibri"/>
                <w:highlight w:val="yellow"/>
              </w:rPr>
              <w:t>evidence</w:t>
            </w:r>
            <w:r w:rsidR="002E3BEC" w:rsidRPr="00FC26EF">
              <w:rPr>
                <w:rFonts w:ascii="Calibri" w:hAnsi="Calibri" w:cs="Calibri"/>
                <w:highlight w:val="yellow"/>
              </w:rPr>
              <w:t xml:space="preserve"> a bit more</w:t>
            </w:r>
            <w:r w:rsidR="002E3BEC">
              <w:rPr>
                <w:rFonts w:ascii="Calibri" w:hAnsi="Calibri" w:cs="Calibri"/>
              </w:rPr>
              <w:t xml:space="preserve">] </w:t>
            </w:r>
            <w:r w:rsidR="002E3BEC" w:rsidRPr="00E43FA1">
              <w:rPr>
                <w:rFonts w:ascii="Calibri" w:hAnsi="Calibri" w:cs="Calibri"/>
              </w:rPr>
              <w:t xml:space="preserve">The role of mycorrhiza in </w:t>
            </w:r>
            <w:r w:rsidR="002E3BEC" w:rsidRPr="00E43FA1">
              <w:rPr>
                <w:rFonts w:ascii="Calibri" w:hAnsi="Calibri"/>
              </w:rPr>
              <w:t>germination and recruitment of epiphytic orchids remains to be assessed</w:t>
            </w:r>
            <w:r w:rsidR="002E3BEC" w:rsidRPr="00E43FA1">
              <w:rPr>
                <w:rFonts w:ascii="Calibri" w:hAnsi="Calibri"/>
              </w:rPr>
              <w:fldChar w:fldCharType="begin"/>
            </w:r>
            <w:r w:rsidR="002E3BEC" w:rsidRPr="00E43FA1">
              <w:rPr>
                <w:rFonts w:ascii="Calibri" w:hAnsi="Calibri"/>
              </w:rPr>
              <w:instrText xml:space="preserve"> NOTEREF _Ref525135841 \f \h  \* MERGEFORMAT </w:instrText>
            </w:r>
          </w:moveTo>
          <w:r w:rsidR="002E3BEC" w:rsidRPr="00E43FA1">
            <w:rPr>
              <w:rFonts w:ascii="Calibri" w:hAnsi="Calibri"/>
            </w:rPr>
          </w:r>
          <w:moveTo w:id="97" w:author="agustina ventre" w:date="2018-11-26T15:09:00Z">
            <w:r w:rsidR="002E3BEC" w:rsidRPr="00E43FA1">
              <w:rPr>
                <w:rFonts w:ascii="Calibri" w:hAnsi="Calibri"/>
              </w:rPr>
              <w:fldChar w:fldCharType="separate"/>
            </w:r>
            <w:r w:rsidR="002E3BEC" w:rsidRPr="00E43FA1">
              <w:rPr>
                <w:rStyle w:val="Refdenotaalfinal"/>
                <w:rFonts w:ascii="Calibri" w:hAnsi="Calibri"/>
              </w:rPr>
              <w:t>9</w:t>
            </w:r>
            <w:r w:rsidR="002E3BEC" w:rsidRPr="00E43FA1">
              <w:rPr>
                <w:rFonts w:ascii="Calibri" w:hAnsi="Calibri"/>
              </w:rPr>
              <w:fldChar w:fldCharType="end"/>
            </w:r>
            <w:r w:rsidR="002E3BEC" w:rsidRPr="00E43FA1">
              <w:rPr>
                <w:rFonts w:ascii="Calibri" w:hAnsi="Calibri"/>
                <w:vertAlign w:val="superscript"/>
              </w:rPr>
              <w:t>,</w:t>
            </w:r>
            <w:r w:rsidR="002E3BEC" w:rsidRPr="00E43FA1">
              <w:rPr>
                <w:rFonts w:ascii="Calibri" w:hAnsi="Calibri"/>
              </w:rPr>
              <w:fldChar w:fldCharType="begin"/>
            </w:r>
            <w:r w:rsidR="002E3BEC" w:rsidRPr="00E43FA1">
              <w:rPr>
                <w:rFonts w:ascii="Calibri" w:hAnsi="Calibri"/>
              </w:rPr>
              <w:instrText xml:space="preserve"> NOTEREF _Ref525121742 \f \h  \* MERGEFORMAT </w:instrText>
            </w:r>
          </w:moveTo>
          <w:r w:rsidR="002E3BEC" w:rsidRPr="00E43FA1">
            <w:rPr>
              <w:rFonts w:ascii="Calibri" w:hAnsi="Calibri"/>
            </w:rPr>
          </w:r>
          <w:moveTo w:id="98" w:author="agustina ventre" w:date="2018-11-26T15:09:00Z">
            <w:r w:rsidR="002E3BEC" w:rsidRPr="00E43FA1">
              <w:rPr>
                <w:rFonts w:ascii="Calibri" w:hAnsi="Calibri"/>
              </w:rPr>
              <w:fldChar w:fldCharType="separate"/>
            </w:r>
            <w:r w:rsidR="002E3BEC" w:rsidRPr="00E43FA1">
              <w:rPr>
                <w:rStyle w:val="Refdenotaalfinal"/>
                <w:rFonts w:ascii="Calibri" w:hAnsi="Calibri"/>
              </w:rPr>
              <w:t>15</w:t>
            </w:r>
            <w:r w:rsidR="002E3BEC" w:rsidRPr="00E43FA1">
              <w:rPr>
                <w:rFonts w:ascii="Calibri" w:hAnsi="Calibri"/>
              </w:rPr>
              <w:fldChar w:fldCharType="end"/>
            </w:r>
            <w:r w:rsidR="002E3BEC" w:rsidRPr="00E43FA1">
              <w:rPr>
                <w:rFonts w:ascii="Calibri" w:hAnsi="Calibri"/>
              </w:rPr>
              <w:t>.</w:t>
            </w:r>
          </w:moveTo>
        </w:p>
        <w:moveToRangeEnd w:id="92"/>
        <w:p w14:paraId="01987B14" w14:textId="77777777" w:rsidR="002E3BEC" w:rsidRDefault="002E3BEC" w:rsidP="00E43FA1">
          <w:pPr>
            <w:spacing w:after="0" w:line="240" w:lineRule="auto"/>
            <w:jc w:val="both"/>
            <w:rPr>
              <w:rFonts w:ascii="Calibri" w:hAnsi="Calibri" w:cs="Calibri"/>
            </w:rPr>
          </w:pPr>
        </w:p>
        <w:p w14:paraId="43B72957" w14:textId="718A0F3B" w:rsidR="006354DA" w:rsidRDefault="006354DA" w:rsidP="00E43FA1">
          <w:pPr>
            <w:spacing w:after="0" w:line="240" w:lineRule="auto"/>
            <w:jc w:val="both"/>
            <w:rPr>
              <w:rFonts w:ascii="Calibri" w:hAnsi="Calibri" w:cs="Calibri"/>
            </w:rPr>
          </w:pPr>
          <w:r>
            <w:rPr>
              <w:rFonts w:ascii="Calibri" w:hAnsi="Calibri" w:cs="Calibri"/>
            </w:rPr>
            <w:tab/>
          </w:r>
          <w:del w:id="99" w:author="agustina ventre" w:date="2018-11-26T15:09:00Z">
            <w:r w:rsidDel="002E3BEC">
              <w:rPr>
                <w:rFonts w:ascii="Calibri" w:hAnsi="Calibri" w:cs="Calibri"/>
              </w:rPr>
              <w:delText xml:space="preserve">Using these concepts, I derived four </w:delText>
            </w:r>
            <w:r w:rsidR="002A66B4" w:rsidDel="002E3BEC">
              <w:rPr>
                <w:rFonts w:ascii="Calibri" w:hAnsi="Calibri" w:cs="Calibri"/>
              </w:rPr>
              <w:delText xml:space="preserve">testable </w:delText>
            </w:r>
            <w:r w:rsidDel="002E3BEC">
              <w:rPr>
                <w:rFonts w:ascii="Calibri" w:hAnsi="Calibri" w:cs="Calibri"/>
              </w:rPr>
              <w:delText xml:space="preserve">hypothetical scenarios of ontogenetic partner turnover and their putative driving processes (Fig. 1). </w:delText>
            </w:r>
            <w:r w:rsidR="006226AF" w:rsidDel="002E3BEC">
              <w:rPr>
                <w:rFonts w:ascii="Calibri" w:hAnsi="Calibri" w:cs="Calibri"/>
              </w:rPr>
              <w:delText>Individuals</w:delText>
            </w:r>
            <w:r w:rsidR="006226AF" w:rsidRPr="00E43FA1" w:rsidDel="002E3BEC">
              <w:rPr>
                <w:rFonts w:ascii="Calibri" w:hAnsi="Calibri" w:cs="Calibri"/>
              </w:rPr>
              <w:delText xml:space="preserve"> can </w:delText>
            </w:r>
            <w:r w:rsidR="006226AF" w:rsidDel="002E3BEC">
              <w:rPr>
                <w:rFonts w:ascii="Calibri" w:hAnsi="Calibri" w:cs="Calibri"/>
              </w:rPr>
              <w:delText>gain (Fig. 1a,b) or lose (Fig. 1c,d) partners throughout ontogeny. Ontogenetic partner gains would indicate a change in adult requirements relative to the seedling's, while partner</w:delText>
            </w:r>
            <w:r w:rsidR="006226AF" w:rsidRPr="00E43FA1" w:rsidDel="002E3BEC">
              <w:rPr>
                <w:rFonts w:ascii="Calibri" w:hAnsi="Calibri" w:cs="Calibri"/>
              </w:rPr>
              <w:delText xml:space="preserve"> </w:delText>
            </w:r>
            <w:r w:rsidR="006226AF" w:rsidDel="002E3BEC">
              <w:rPr>
                <w:rFonts w:ascii="Calibri" w:hAnsi="Calibri" w:cs="Calibri"/>
              </w:rPr>
              <w:delText xml:space="preserve">losses would indicate that germination is opportunistic, and that at least some partners become dispensable </w:delText>
            </w:r>
            <w:r w:rsidR="006226AF" w:rsidRPr="00E43FA1" w:rsidDel="002E3BEC">
              <w:rPr>
                <w:rFonts w:ascii="Calibri" w:hAnsi="Calibri" w:cs="Calibri"/>
              </w:rPr>
              <w:delText>at later</w:delText>
            </w:r>
            <w:r w:rsidR="006226AF" w:rsidDel="002E3BEC">
              <w:rPr>
                <w:rFonts w:ascii="Calibri" w:hAnsi="Calibri" w:cs="Calibri"/>
              </w:rPr>
              <w:delText xml:space="preserve"> ontogenetic</w:delText>
            </w:r>
            <w:r w:rsidR="006226AF" w:rsidRPr="00E43FA1" w:rsidDel="002E3BEC">
              <w:rPr>
                <w:rFonts w:ascii="Calibri" w:hAnsi="Calibri" w:cs="Calibri"/>
              </w:rPr>
              <w:delText xml:space="preserve"> stages</w:delText>
            </w:r>
            <w:r w:rsidR="006226AF" w:rsidDel="002E3BEC">
              <w:rPr>
                <w:rFonts w:ascii="Calibri" w:hAnsi="Calibri" w:cs="Calibri"/>
              </w:rPr>
              <w:delText>.  Partner gains can be due to</w:delText>
            </w:r>
            <w:r w:rsidR="003E77C2" w:rsidRPr="00E43FA1" w:rsidDel="002E3BEC">
              <w:rPr>
                <w:rFonts w:ascii="Calibri" w:hAnsi="Calibri" w:cs="Calibri"/>
              </w:rPr>
              <w:delText xml:space="preserve"> </w:delText>
            </w:r>
            <w:r w:rsidR="003E77C2" w:rsidRPr="00E43FA1" w:rsidDel="002E3BEC">
              <w:rPr>
                <w:rFonts w:ascii="Calibri" w:hAnsi="Calibri" w:cs="Calibri"/>
                <w:b/>
              </w:rPr>
              <w:delText xml:space="preserve">partial </w:delText>
            </w:r>
            <w:r w:rsidR="003E77C2" w:rsidRPr="00E43FA1" w:rsidDel="002E3BEC">
              <w:rPr>
                <w:rFonts w:ascii="Calibri" w:hAnsi="Calibri" w:cs="Calibri"/>
              </w:rPr>
              <w:delText xml:space="preserve">(Fig. 1a) or </w:delText>
            </w:r>
            <w:r w:rsidR="003E77C2" w:rsidRPr="00E43FA1" w:rsidDel="002E3BEC">
              <w:rPr>
                <w:rFonts w:ascii="Calibri" w:hAnsi="Calibri" w:cs="Calibri"/>
                <w:b/>
              </w:rPr>
              <w:delText>total complementarity</w:delText>
            </w:r>
            <w:r w:rsidR="003E77C2" w:rsidRPr="00E43FA1" w:rsidDel="002E3BEC">
              <w:rPr>
                <w:rFonts w:ascii="Calibri" w:hAnsi="Calibri" w:cs="Calibri"/>
              </w:rPr>
              <w:delText xml:space="preserve"> (Fig. 1b)</w:delText>
            </w:r>
            <w:r w:rsidR="00891B05" w:rsidDel="002E3BEC">
              <w:rPr>
                <w:rFonts w:ascii="Calibri" w:hAnsi="Calibri" w:cs="Calibri"/>
              </w:rPr>
              <w:delText xml:space="preserve">, and </w:delText>
            </w:r>
            <w:r w:rsidR="006226AF" w:rsidDel="002E3BEC">
              <w:rPr>
                <w:rFonts w:ascii="Calibri" w:hAnsi="Calibri" w:cs="Calibri"/>
              </w:rPr>
              <w:delText>partner loss</w:delText>
            </w:r>
            <w:r w:rsidR="00891B05" w:rsidDel="002E3BEC">
              <w:rPr>
                <w:rFonts w:ascii="Calibri" w:hAnsi="Calibri" w:cs="Calibri"/>
              </w:rPr>
              <w:delText xml:space="preserve"> </w:delText>
            </w:r>
            <w:r w:rsidR="006226AF" w:rsidDel="002E3BEC">
              <w:rPr>
                <w:rFonts w:ascii="Calibri" w:hAnsi="Calibri" w:cs="Calibri"/>
              </w:rPr>
              <w:delText xml:space="preserve">due to </w:delText>
            </w:r>
            <w:r w:rsidR="003E77C2" w:rsidRPr="00E43FA1" w:rsidDel="002E3BEC">
              <w:rPr>
                <w:rFonts w:ascii="Calibri" w:hAnsi="Calibri" w:cs="Calibri"/>
              </w:rPr>
              <w:delText>subsampling (</w:delText>
            </w:r>
            <w:r w:rsidR="003E77C2" w:rsidRPr="00E43FA1" w:rsidDel="002E3BEC">
              <w:rPr>
                <w:rFonts w:ascii="Calibri" w:hAnsi="Calibri" w:cs="Calibri"/>
                <w:b/>
              </w:rPr>
              <w:delText>sampling effect</w:delText>
            </w:r>
            <w:r w:rsidR="003E77C2" w:rsidRPr="00E43FA1" w:rsidDel="002E3BEC">
              <w:rPr>
                <w:rFonts w:ascii="Calibri" w:hAnsi="Calibri" w:cs="Calibri"/>
              </w:rPr>
              <w:delText xml:space="preserve">; Fig. 1c) or </w:delText>
            </w:r>
            <w:r w:rsidR="003E77C2" w:rsidRPr="00E43FA1" w:rsidDel="002E3BEC">
              <w:rPr>
                <w:rFonts w:ascii="Calibri" w:hAnsi="Calibri" w:cs="Calibri"/>
                <w:b/>
              </w:rPr>
              <w:delText>total complementarity</w:delText>
            </w:r>
            <w:r w:rsidR="00585E4B" w:rsidDel="002E3BEC">
              <w:rPr>
                <w:rFonts w:ascii="Calibri" w:hAnsi="Calibri" w:cs="Calibri"/>
              </w:rPr>
              <w:delText xml:space="preserve"> (</w:delText>
            </w:r>
            <w:r w:rsidR="003E77C2" w:rsidRPr="00E43FA1" w:rsidDel="002E3BEC">
              <w:rPr>
                <w:rFonts w:ascii="Calibri" w:hAnsi="Calibri" w:cs="Calibri"/>
              </w:rPr>
              <w:delText>Fig.</w:delText>
            </w:r>
            <w:r w:rsidR="00585E4B" w:rsidDel="002E3BEC">
              <w:rPr>
                <w:rFonts w:ascii="Calibri" w:hAnsi="Calibri" w:cs="Calibri"/>
              </w:rPr>
              <w:delText xml:space="preserve"> 1d).</w:delText>
            </w:r>
            <w:r w:rsidR="003E77C2" w:rsidRPr="00E43FA1" w:rsidDel="002E3BEC">
              <w:rPr>
                <w:rFonts w:ascii="Calibri" w:hAnsi="Calibri" w:cs="Calibri"/>
              </w:rPr>
              <w:delText xml:space="preserve"> </w:delText>
            </w:r>
            <w:r w:rsidR="00A31CEE" w:rsidDel="002E3BEC">
              <w:rPr>
                <w:rFonts w:ascii="Calibri" w:hAnsi="Calibri" w:cs="Calibri"/>
              </w:rPr>
              <w:delText xml:space="preserve">Partner turnover </w:delText>
            </w:r>
            <w:r w:rsidR="006226AF" w:rsidDel="002E3BEC">
              <w:rPr>
                <w:rFonts w:ascii="Calibri" w:hAnsi="Calibri" w:cs="Calibri"/>
              </w:rPr>
              <w:delText>due to</w:delText>
            </w:r>
            <w:r w:rsidR="00A31CEE" w:rsidDel="002E3BEC">
              <w:rPr>
                <w:rFonts w:ascii="Calibri" w:hAnsi="Calibri" w:cs="Calibri"/>
              </w:rPr>
              <w:delText xml:space="preserve"> complementarity would allow the plant to fulfill its adult requirements, which differ from the seedling requirements; wh</w:delText>
            </w:r>
            <w:r w:rsidR="006226AF" w:rsidDel="002E3BEC">
              <w:rPr>
                <w:rFonts w:ascii="Calibri" w:hAnsi="Calibri" w:cs="Calibri"/>
              </w:rPr>
              <w:delText>ereas</w:delText>
            </w:r>
            <w:r w:rsidR="00A31CEE" w:rsidDel="002E3BEC">
              <w:rPr>
                <w:rFonts w:ascii="Calibri" w:hAnsi="Calibri" w:cs="Calibri"/>
              </w:rPr>
              <w:delText xml:space="preserve"> partner turnover </w:delText>
            </w:r>
            <w:r w:rsidR="005D3AEF" w:rsidDel="002E3BEC">
              <w:rPr>
                <w:rFonts w:ascii="Calibri" w:hAnsi="Calibri" w:cs="Calibri"/>
              </w:rPr>
              <w:delText>due to</w:delText>
            </w:r>
            <w:r w:rsidR="00A31CEE" w:rsidDel="002E3BEC">
              <w:rPr>
                <w:rFonts w:ascii="Calibri" w:hAnsi="Calibri" w:cs="Calibri"/>
              </w:rPr>
              <w:delText xml:space="preserve"> sampling effects would indicate that the regeneration and adult niches (as related to the mycorrhizal interaction) are similar.</w:delText>
            </w:r>
          </w:del>
        </w:p>
        <w:p w14:paraId="4010ACE1" w14:textId="0620F60A" w:rsidR="003E77C2" w:rsidRDefault="006354DA" w:rsidP="00E43FA1">
          <w:pPr>
            <w:spacing w:after="0" w:line="240" w:lineRule="auto"/>
            <w:jc w:val="both"/>
            <w:rPr>
              <w:rFonts w:ascii="Calibri" w:hAnsi="Calibri"/>
            </w:rPr>
          </w:pPr>
          <w:del w:id="100" w:author="agustina ventre" w:date="2018-11-26T15:10:00Z">
            <w:r w:rsidDel="00636C35">
              <w:rPr>
                <w:rFonts w:ascii="Calibri" w:hAnsi="Calibri"/>
                <w:b/>
                <w:noProof/>
                <w:lang w:val="en-GB" w:eastAsia="en-GB"/>
                <w:rPrChange w:id="101" w:author="Unknown">
                  <w:rPr>
                    <w:noProof/>
                    <w:lang w:val="en-GB" w:eastAsia="en-GB"/>
                  </w:rPr>
                </w:rPrChange>
              </w:rPr>
              <mc:AlternateContent>
                <mc:Choice Requires="wpg">
                  <w:drawing>
                    <wp:anchor distT="0" distB="0" distL="114300" distR="114300" simplePos="0" relativeHeight="251656192" behindDoc="0" locked="0" layoutInCell="1" allowOverlap="1" wp14:anchorId="34598DDD" wp14:editId="6BFD9E84">
                      <wp:simplePos x="0" y="0"/>
                      <wp:positionH relativeFrom="column">
                        <wp:posOffset>47625</wp:posOffset>
                      </wp:positionH>
                      <wp:positionV relativeFrom="paragraph">
                        <wp:posOffset>991490</wp:posOffset>
                      </wp:positionV>
                      <wp:extent cx="5534015" cy="1771015"/>
                      <wp:effectExtent l="19050" t="19050" r="10160" b="19685"/>
                      <wp:wrapSquare wrapText="bothSides"/>
                      <wp:docPr id="5" name="Grupo 5"/>
                      <wp:cNvGraphicFramePr/>
                      <a:graphic xmlns:a="http://schemas.openxmlformats.org/drawingml/2006/main">
                        <a:graphicData uri="http://schemas.microsoft.com/office/word/2010/wordprocessingGroup">
                          <wpg:wgp>
                            <wpg:cNvGrpSpPr/>
                            <wpg:grpSpPr>
                              <a:xfrm>
                                <a:off x="0" y="0"/>
                                <a:ext cx="5534015" cy="1771015"/>
                                <a:chOff x="0" y="0"/>
                                <a:chExt cx="5534015" cy="1771015"/>
                              </a:xfrm>
                            </wpg:grpSpPr>
                            <pic:pic xmlns:pic="http://schemas.openxmlformats.org/drawingml/2006/picture">
                              <pic:nvPicPr>
                                <pic:cNvPr id="2" name="Imagen 9"/>
                                <pic:cNvPicPr>
                                  <a:picLocks noChangeAspect="1"/>
                                </pic:cNvPicPr>
                              </pic:nvPicPr>
                              <pic:blipFill>
                                <a:blip r:embed="rId13">
                                  <a:extLst>
                                    <a:ext uri="{28A0092B-C50C-407E-A947-70E740481C1C}">
                                      <a14:useLocalDpi xmlns:a14="http://schemas.microsoft.com/office/drawing/2010/main" val="0"/>
                                    </a:ext>
                                  </a:extLst>
                                </a:blip>
                                <a:srcRect l="5424" t="6828" r="8020" b="-2"/>
                                <a:stretch>
                                  <a:fillRect/>
                                </a:stretch>
                              </pic:blipFill>
                              <pic:spPr bwMode="auto">
                                <a:xfrm>
                                  <a:off x="0" y="6824"/>
                                  <a:ext cx="3220720" cy="1761490"/>
                                </a:xfrm>
                                <a:prstGeom prst="rect">
                                  <a:avLst/>
                                </a:prstGeom>
                                <a:noFill/>
                                <a:ln w="12700">
                                  <a:solidFill>
                                    <a:srgbClr val="000000"/>
                                  </a:solidFill>
                                  <a:miter lim="800000"/>
                                  <a:headEnd/>
                                  <a:tailEnd/>
                                </a:ln>
                              </pic:spPr>
                            </pic:pic>
                            <wps:wsp>
                              <wps:cNvPr id="3" name="Cuadro de texto 2"/>
                              <wps:cNvSpPr txBox="1">
                                <a:spLocks noChangeArrowheads="1"/>
                              </wps:cNvSpPr>
                              <wps:spPr bwMode="auto">
                                <a:xfrm>
                                  <a:off x="3227695" y="0"/>
                                  <a:ext cx="2306320" cy="1771015"/>
                                </a:xfrm>
                                <a:prstGeom prst="rect">
                                  <a:avLst/>
                                </a:prstGeom>
                                <a:solidFill>
                                  <a:srgbClr val="FFFFFF"/>
                                </a:solidFill>
                                <a:ln w="12700">
                                  <a:solidFill>
                                    <a:srgbClr val="000000"/>
                                  </a:solidFill>
                                  <a:miter lim="800000"/>
                                  <a:headEnd/>
                                  <a:tailEnd/>
                                </a:ln>
                              </wps:spPr>
                              <wps:txbx>
                                <w:txbxContent>
                                  <w:p w14:paraId="523F8A12" w14:textId="77777777" w:rsidR="00E43FA1" w:rsidRPr="00E43FA1" w:rsidRDefault="00E43FA1" w:rsidP="00E43FA1">
                                    <w:pPr>
                                      <w:spacing w:after="0" w:line="240" w:lineRule="auto"/>
                                      <w:rPr>
                                        <w:rFonts w:ascii="Calibri" w:hAnsi="Calibri" w:cs="Calibri"/>
                                        <w:lang w:val="en-US"/>
                                      </w:rPr>
                                    </w:pPr>
                                    <w:r w:rsidRPr="00E43FA1">
                                      <w:rPr>
                                        <w:rFonts w:ascii="Calibri" w:hAnsi="Calibri" w:cs="Calibri"/>
                                        <w:b/>
                                        <w:shd w:val="clear" w:color="auto" w:fill="FFFFFF"/>
                                      </w:rPr>
                                      <w:t>Fig. 1</w:t>
                                    </w:r>
                                    <w:r w:rsidRPr="00E43FA1">
                                      <w:rPr>
                                        <w:rFonts w:ascii="Calibri" w:hAnsi="Calibri" w:cs="Calibri"/>
                                        <w:shd w:val="clear" w:color="auto" w:fill="FFFFFF"/>
                                      </w:rPr>
                                      <w:t xml:space="preserve"> </w:t>
                                    </w:r>
                                    <w:r w:rsidRPr="00E43FA1">
                                      <w:rPr>
                                        <w:rFonts w:ascii="Calibri" w:hAnsi="Calibri" w:cs="Calibri"/>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wps:txbx>
                              <wps:bodyPr rot="0" vert="horz" wrap="square" lIns="91440" tIns="45720" rIns="91440" bIns="45720" anchor="t" anchorCtr="0" upright="1">
                                <a:noAutofit/>
                              </wps:bodyPr>
                            </wps:wsp>
                          </wpg:wgp>
                        </a:graphicData>
                      </a:graphic>
                    </wp:anchor>
                  </w:drawing>
                </mc:Choice>
                <mc:Fallback>
                  <w:pict>
                    <v:group w14:anchorId="34598DDD" id="Grupo 5" o:spid="_x0000_s1026" style="position:absolute;left:0;text-align:left;margin-left:3.75pt;margin-top:78.05pt;width:435.75pt;height:139.45pt;z-index:251656192" coordsize="55340,177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27" type="#_x0000_t75" style="position:absolute;top:68;width:32207;height:17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iEqzDAAAA2gAAAA8AAABkcnMvZG93bnJldi54bWxEj0FrwkAUhO8F/8PyhN7qRg9WoquIIBgw&#10;1Grr+ZF9TVKzb0N2E5N/3xUKHoeZ+YZZbXpTiY4aV1pWMJ1EIIgzq0vOFXxd9m8LEM4ja6wsk4KB&#10;HGzWo5cVxtre+ZO6s89FgLCLUUHhfR1L6bKCDLqJrYmD92Mbgz7IJpe6wXuAm0rOomguDZYcFgqs&#10;aVdQdju3RgHekuv++JsusuR9W01PafndfgxKvY777RKEp94/w//tg1Ywg8eVc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GISrMMAAADaAAAADwAAAAAAAAAAAAAAAACf&#10;AgAAZHJzL2Rvd25yZXYueG1sUEsFBgAAAAAEAAQA9wAAAI8DAAAAAA==&#10;" stroked="t" strokeweight="1pt">
                        <v:imagedata r:id="rId14" o:title="" croptop="4475f" cropbottom="-1f" cropleft="3555f" cropright="5256f"/>
                        <v:path arrowok="t"/>
                      </v:shape>
                      <v:shapetype id="_x0000_t202" coordsize="21600,21600" o:spt="202" path="m,l,21600r21600,l21600,xe">
                        <v:stroke joinstyle="miter"/>
                        <v:path gradientshapeok="t" o:connecttype="rect"/>
                      </v:shapetype>
                      <v:shape id="Cuadro de texto 2" o:spid="_x0000_s1028" type="#_x0000_t202" style="position:absolute;left:32276;width:23064;height:17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fG8UA&#10;AADaAAAADwAAAGRycy9kb3ducmV2LnhtbESPT2vCQBTE7wW/w/IEL8VsqlBC6irFP7ReAtVA6e2R&#10;fSbB7Ns0u8b47V2h0OMwM79hFqvBNKKnztWWFbxEMQjiwuqaSwX5cTdNQDiPrLGxTApu5GC1HD0t&#10;MNX2yl/UH3wpAoRdigoq79tUSldUZNBFtiUO3sl2Bn2QXSl1h9cAN42cxfGrNFhzWKiwpXVFxflw&#10;MQqy2zf/flziU79vk5/8nG03u+etUpPx8P4GwtPg/8N/7U+tYA6PK+EG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t8bxQAAANoAAAAPAAAAAAAAAAAAAAAAAJgCAABkcnMv&#10;ZG93bnJldi54bWxQSwUGAAAAAAQABAD1AAAAigMAAAAA&#10;" strokeweight="1pt">
                        <v:textbox>
                          <w:txbxContent>
                            <w:p w14:paraId="523F8A12" w14:textId="77777777" w:rsidR="00E43FA1" w:rsidRPr="00E43FA1" w:rsidRDefault="00E43FA1" w:rsidP="00E43FA1">
                              <w:pPr>
                                <w:spacing w:after="0" w:line="240" w:lineRule="auto"/>
                                <w:rPr>
                                  <w:rFonts w:ascii="Calibri" w:hAnsi="Calibri" w:cs="Calibri"/>
                                  <w:lang w:val="en-US"/>
                                </w:rPr>
                              </w:pPr>
                              <w:r w:rsidRPr="00E43FA1">
                                <w:rPr>
                                  <w:rFonts w:ascii="Calibri" w:hAnsi="Calibri" w:cs="Calibri"/>
                                  <w:b/>
                                  <w:shd w:val="clear" w:color="auto" w:fill="FFFFFF"/>
                                </w:rPr>
                                <w:t>Fig. 1</w:t>
                              </w:r>
                              <w:r w:rsidRPr="00E43FA1">
                                <w:rPr>
                                  <w:rFonts w:ascii="Calibri" w:hAnsi="Calibri" w:cs="Calibri"/>
                                  <w:shd w:val="clear" w:color="auto" w:fill="FFFFFF"/>
                                </w:rPr>
                                <w:t xml:space="preserve"> </w:t>
                              </w:r>
                              <w:r w:rsidRPr="00E43FA1">
                                <w:rPr>
                                  <w:rFonts w:ascii="Calibri" w:hAnsi="Calibri" w:cs="Calibri"/>
                                </w:rPr>
                                <w:t>Hypothetical scenarios of ontogenetic partner turnover and their putative driving processes. Colours denote different partners. Text above arrows indicates changes in partner number; text below arrows indicates the prevailing component of composition turnover (nestedness or replacement)</w:t>
                              </w:r>
                            </w:p>
                          </w:txbxContent>
                        </v:textbox>
                      </v:shape>
                      <w10:wrap type="square"/>
                    </v:group>
                  </w:pict>
                </mc:Fallback>
              </mc:AlternateContent>
            </w:r>
          </w:del>
          <w:r>
            <w:rPr>
              <w:rFonts w:ascii="Calibri" w:hAnsi="Calibri" w:cs="Calibri"/>
            </w:rPr>
            <w:tab/>
          </w:r>
          <w:moveFromRangeStart w:id="102" w:author="agustina ventre" w:date="2018-11-26T15:09:00Z" w:name="move531008279"/>
          <w:moveFrom w:id="103" w:author="agustina ventre" w:date="2018-11-26T15:09:00Z">
            <w:r w:rsidR="003E77C2" w:rsidRPr="00E43FA1" w:rsidDel="002E3BEC">
              <w:rPr>
                <w:rFonts w:ascii="Calibri" w:hAnsi="Calibri" w:cs="Calibri"/>
              </w:rPr>
              <w:t>Ontogenetic partner turnover through total complementarity is risky</w:t>
            </w:r>
            <w:r w:rsidR="00966BC3" w:rsidDel="002E3BEC">
              <w:rPr>
                <w:rFonts w:ascii="Calibri" w:hAnsi="Calibri" w:cs="Calibri"/>
              </w:rPr>
              <w:t xml:space="preserve"> </w:t>
            </w:r>
            <w:r w:rsidR="003E77C2" w:rsidRPr="00E43FA1" w:rsidDel="002E3BEC">
              <w:rPr>
                <w:rFonts w:ascii="Calibri" w:hAnsi="Calibri" w:cs="Calibri"/>
              </w:rPr>
              <w:t>because</w:t>
            </w:r>
            <w:r w:rsidDel="002E3BEC">
              <w:rPr>
                <w:rFonts w:ascii="Calibri" w:hAnsi="Calibri" w:cs="Calibri"/>
              </w:rPr>
              <w:t xml:space="preserve"> a</w:t>
            </w:r>
            <w:r w:rsidR="003E77C2" w:rsidRPr="00E43FA1" w:rsidDel="002E3BEC">
              <w:rPr>
                <w:rFonts w:ascii="Calibri" w:hAnsi="Calibri" w:cs="Calibri"/>
              </w:rPr>
              <w:t xml:space="preserve"> lack of suitable new partners can compromise survival to adulthood. Evidence from terrestrial orchids suggests that partner gains (Fig. 1a, b) are common</w:t>
            </w:r>
            <w:r w:rsidR="003E77C2" w:rsidRPr="00E43FA1" w:rsidDel="002E3BEC">
              <w:rPr>
                <w:rFonts w:ascii="Calibri" w:hAnsi="Calibri" w:cs="Calibri"/>
                <w:vertAlign w:val="superscript"/>
              </w:rPr>
              <w:fldChar w:fldCharType="begin"/>
            </w:r>
            <w:r w:rsidR="003E77C2" w:rsidRPr="00E43FA1" w:rsidDel="002E3BEC">
              <w:rPr>
                <w:rFonts w:ascii="Calibri" w:hAnsi="Calibri" w:cs="Calibri"/>
                <w:vertAlign w:val="superscript"/>
              </w:rPr>
              <w:instrText xml:space="preserve"> NOTEREF _Ref525121355 \h  \* MERGEFORMAT </w:instrText>
            </w:r>
          </w:moveFrom>
          <w:del w:id="104" w:author="agustina ventre" w:date="2018-11-26T15:09:00Z">
            <w:r w:rsidR="003E77C2" w:rsidRPr="00E43FA1" w:rsidDel="002E3BEC">
              <w:rPr>
                <w:rFonts w:ascii="Calibri" w:hAnsi="Calibri" w:cs="Calibri"/>
                <w:vertAlign w:val="superscript"/>
              </w:rPr>
            </w:r>
          </w:del>
          <w:moveFrom w:id="105" w:author="agustina ventre" w:date="2018-11-26T15:09:00Z">
            <w:r w:rsidR="003E77C2" w:rsidRPr="00E43FA1" w:rsidDel="002E3BEC">
              <w:rPr>
                <w:rFonts w:ascii="Calibri" w:hAnsi="Calibri" w:cs="Calibri"/>
                <w:vertAlign w:val="superscript"/>
              </w:rPr>
              <w:fldChar w:fldCharType="separate"/>
            </w:r>
            <w:r w:rsidR="003E77C2" w:rsidRPr="00E43FA1" w:rsidDel="002E3BEC">
              <w:rPr>
                <w:rFonts w:ascii="Calibri" w:hAnsi="Calibri" w:cs="Calibri"/>
                <w:vertAlign w:val="superscript"/>
              </w:rPr>
              <w:t>11</w:t>
            </w:r>
            <w:r w:rsidR="003E77C2" w:rsidRPr="00E43FA1" w:rsidDel="002E3BEC">
              <w:rPr>
                <w:rFonts w:ascii="Calibri" w:hAnsi="Calibri" w:cs="Calibri"/>
                <w:vertAlign w:val="superscript"/>
              </w:rPr>
              <w:fldChar w:fldCharType="end"/>
            </w:r>
            <w:r w:rsidR="003E77C2" w:rsidRPr="00E43FA1" w:rsidDel="002E3BEC">
              <w:rPr>
                <w:rFonts w:ascii="Calibri" w:hAnsi="Calibri" w:cs="Calibri"/>
              </w:rPr>
              <w:t>, while losses are less well documented</w:t>
            </w:r>
            <w:r w:rsidR="003E77C2" w:rsidRPr="00E43FA1" w:rsidDel="002E3BEC">
              <w:rPr>
                <w:rStyle w:val="Refdenotaalfinal"/>
                <w:rFonts w:ascii="Calibri" w:hAnsi="Calibri" w:cs="Calibri"/>
              </w:rPr>
              <w:endnoteReference w:id="26"/>
            </w:r>
            <w:r w:rsidR="003E77C2" w:rsidRPr="00E43FA1" w:rsidDel="002E3BEC">
              <w:rPr>
                <w:rFonts w:ascii="Calibri" w:hAnsi="Calibri" w:cs="Calibri"/>
              </w:rPr>
              <w:t xml:space="preserve">. </w:t>
            </w:r>
            <w:r w:rsidR="00FC26EF" w:rsidDel="002E3BEC">
              <w:rPr>
                <w:rFonts w:ascii="Calibri" w:hAnsi="Calibri" w:cs="Calibri"/>
              </w:rPr>
              <w:t>[</w:t>
            </w:r>
            <w:r w:rsidR="00FC26EF" w:rsidRPr="00FC26EF" w:rsidDel="002E3BEC">
              <w:rPr>
                <w:rFonts w:ascii="Calibri" w:hAnsi="Calibri" w:cs="Calibri"/>
                <w:highlight w:val="yellow"/>
              </w:rPr>
              <w:t xml:space="preserve">Develop this </w:t>
            </w:r>
            <w:r w:rsidR="00FC26EF" w:rsidDel="002E3BEC">
              <w:rPr>
                <w:rFonts w:ascii="Calibri" w:hAnsi="Calibri" w:cs="Calibri"/>
                <w:highlight w:val="yellow"/>
              </w:rPr>
              <w:t>evidence</w:t>
            </w:r>
            <w:r w:rsidR="00FC26EF" w:rsidRPr="00FC26EF" w:rsidDel="002E3BEC">
              <w:rPr>
                <w:rFonts w:ascii="Calibri" w:hAnsi="Calibri" w:cs="Calibri"/>
                <w:highlight w:val="yellow"/>
              </w:rPr>
              <w:t xml:space="preserve"> a bit more</w:t>
            </w:r>
            <w:r w:rsidR="00FC26EF" w:rsidDel="002E3BEC">
              <w:rPr>
                <w:rFonts w:ascii="Calibri" w:hAnsi="Calibri" w:cs="Calibri"/>
              </w:rPr>
              <w:t xml:space="preserve">] </w:t>
            </w:r>
            <w:r w:rsidR="003E77C2" w:rsidRPr="00E43FA1" w:rsidDel="002E3BEC">
              <w:rPr>
                <w:rFonts w:ascii="Calibri" w:hAnsi="Calibri" w:cs="Calibri"/>
              </w:rPr>
              <w:t xml:space="preserve">The role of mycorrhiza in </w:t>
            </w:r>
            <w:r w:rsidR="003E77C2" w:rsidRPr="00E43FA1" w:rsidDel="002E3BEC">
              <w:rPr>
                <w:rFonts w:ascii="Calibri" w:hAnsi="Calibri"/>
              </w:rPr>
              <w:t>germination and recruitment of epiphytic orchids remains to be assessed</w:t>
            </w:r>
            <w:r w:rsidR="003E77C2" w:rsidRPr="00E43FA1" w:rsidDel="002E3BEC">
              <w:rPr>
                <w:rFonts w:ascii="Calibri" w:hAnsi="Calibri"/>
              </w:rPr>
              <w:fldChar w:fldCharType="begin"/>
            </w:r>
            <w:r w:rsidR="003E77C2" w:rsidRPr="00E43FA1" w:rsidDel="002E3BEC">
              <w:rPr>
                <w:rFonts w:ascii="Calibri" w:hAnsi="Calibri"/>
              </w:rPr>
              <w:instrText xml:space="preserve"> NOTEREF _Ref525135841 \f \h  \* MERGEFORMAT </w:instrText>
            </w:r>
          </w:moveFrom>
          <w:del w:id="108" w:author="agustina ventre" w:date="2018-11-26T15:09:00Z">
            <w:r w:rsidR="003E77C2" w:rsidRPr="00E43FA1" w:rsidDel="002E3BEC">
              <w:rPr>
                <w:rFonts w:ascii="Calibri" w:hAnsi="Calibri"/>
              </w:rPr>
            </w:r>
          </w:del>
          <w:moveFrom w:id="109" w:author="agustina ventre" w:date="2018-11-26T15:09:00Z">
            <w:r w:rsidR="003E77C2" w:rsidRPr="00E43FA1" w:rsidDel="002E3BEC">
              <w:rPr>
                <w:rFonts w:ascii="Calibri" w:hAnsi="Calibri"/>
              </w:rPr>
              <w:fldChar w:fldCharType="separate"/>
            </w:r>
            <w:r w:rsidR="003E77C2" w:rsidRPr="00E43FA1" w:rsidDel="002E3BEC">
              <w:rPr>
                <w:rStyle w:val="Refdenotaalfinal"/>
                <w:rFonts w:ascii="Calibri" w:hAnsi="Calibri"/>
              </w:rPr>
              <w:t>9</w:t>
            </w:r>
            <w:r w:rsidR="003E77C2" w:rsidRPr="00E43FA1" w:rsidDel="002E3BEC">
              <w:rPr>
                <w:rFonts w:ascii="Calibri" w:hAnsi="Calibri"/>
              </w:rPr>
              <w:fldChar w:fldCharType="end"/>
            </w:r>
            <w:r w:rsidR="003E77C2" w:rsidRPr="00E43FA1" w:rsidDel="002E3BEC">
              <w:rPr>
                <w:rFonts w:ascii="Calibri" w:hAnsi="Calibri"/>
                <w:vertAlign w:val="superscript"/>
              </w:rPr>
              <w:t>,</w:t>
            </w:r>
            <w:r w:rsidR="003E77C2" w:rsidRPr="00E43FA1" w:rsidDel="002E3BEC">
              <w:rPr>
                <w:rFonts w:ascii="Calibri" w:hAnsi="Calibri"/>
              </w:rPr>
              <w:fldChar w:fldCharType="begin"/>
            </w:r>
            <w:r w:rsidR="003E77C2" w:rsidRPr="00E43FA1" w:rsidDel="002E3BEC">
              <w:rPr>
                <w:rFonts w:ascii="Calibri" w:hAnsi="Calibri"/>
              </w:rPr>
              <w:instrText xml:space="preserve"> NOTEREF _Ref525121742 \f \h  \* MERGEFORMAT </w:instrText>
            </w:r>
          </w:moveFrom>
          <w:del w:id="110" w:author="agustina ventre" w:date="2018-11-26T15:09:00Z">
            <w:r w:rsidR="003E77C2" w:rsidRPr="00E43FA1" w:rsidDel="002E3BEC">
              <w:rPr>
                <w:rFonts w:ascii="Calibri" w:hAnsi="Calibri"/>
              </w:rPr>
            </w:r>
          </w:del>
          <w:moveFrom w:id="111" w:author="agustina ventre" w:date="2018-11-26T15:09:00Z">
            <w:r w:rsidR="003E77C2" w:rsidRPr="00E43FA1" w:rsidDel="002E3BEC">
              <w:rPr>
                <w:rFonts w:ascii="Calibri" w:hAnsi="Calibri"/>
              </w:rPr>
              <w:fldChar w:fldCharType="separate"/>
            </w:r>
            <w:r w:rsidR="003E77C2" w:rsidRPr="00E43FA1" w:rsidDel="002E3BEC">
              <w:rPr>
                <w:rStyle w:val="Refdenotaalfinal"/>
                <w:rFonts w:ascii="Calibri" w:hAnsi="Calibri"/>
              </w:rPr>
              <w:t>15</w:t>
            </w:r>
            <w:r w:rsidR="003E77C2" w:rsidRPr="00E43FA1" w:rsidDel="002E3BEC">
              <w:rPr>
                <w:rFonts w:ascii="Calibri" w:hAnsi="Calibri"/>
              </w:rPr>
              <w:fldChar w:fldCharType="end"/>
            </w:r>
            <w:r w:rsidR="003E77C2" w:rsidRPr="00E43FA1" w:rsidDel="002E3BEC">
              <w:rPr>
                <w:rFonts w:ascii="Calibri" w:hAnsi="Calibri"/>
              </w:rPr>
              <w:t>.</w:t>
            </w:r>
          </w:moveFrom>
          <w:moveFromRangeEnd w:id="102"/>
        </w:p>
        <w:p w14:paraId="5D0768F5" w14:textId="5E27B981" w:rsidR="00E43FA1" w:rsidRDefault="00E43FA1" w:rsidP="00E43FA1">
          <w:pPr>
            <w:spacing w:after="0" w:line="240" w:lineRule="auto"/>
            <w:jc w:val="both"/>
            <w:rPr>
              <w:rFonts w:ascii="Calibri" w:hAnsi="Calibri"/>
            </w:rPr>
          </w:pPr>
        </w:p>
        <w:p w14:paraId="63123C44" w14:textId="42232277" w:rsidR="00E43FA1" w:rsidRPr="00E43FA1" w:rsidRDefault="00E43FA1" w:rsidP="00E43FA1">
          <w:pPr>
            <w:spacing w:after="0" w:line="240" w:lineRule="auto"/>
            <w:jc w:val="both"/>
            <w:rPr>
              <w:rFonts w:ascii="Calibri" w:hAnsi="Calibri" w:cs="Calibri"/>
            </w:rPr>
          </w:pPr>
        </w:p>
        <w:p w14:paraId="311EE4AC" w14:textId="743B67E2" w:rsidR="00C17CD3" w:rsidRPr="00C17CD3" w:rsidRDefault="00B85340" w:rsidP="00E43FA1">
          <w:pPr>
            <w:spacing w:after="0" w:line="240" w:lineRule="auto"/>
            <w:rPr>
              <w:rFonts w:ascii="Calibri" w:hAnsi="Calibri"/>
              <w:lang w:val="en-US"/>
            </w:rPr>
          </w:pPr>
        </w:p>
      </w:sdtContent>
    </w:sdt>
    <w:p w14:paraId="35142F93" w14:textId="4E15E56F" w:rsidR="006178B5" w:rsidRPr="000502F5" w:rsidRDefault="006178B5" w:rsidP="006178B5">
      <w:pPr>
        <w:spacing w:after="0" w:line="240" w:lineRule="auto"/>
        <w:rPr>
          <w:rFonts w:eastAsia="Times New Roman" w:cs="Times New Roman"/>
          <w:b/>
          <w:lang w:val="en-US" w:eastAsia="nl-BE"/>
        </w:rPr>
      </w:pPr>
    </w:p>
    <w:p w14:paraId="35142F94" w14:textId="3D1F34C9" w:rsidR="006178B5" w:rsidRPr="00535DAE" w:rsidRDefault="006F1910" w:rsidP="00CC1351">
      <w:pPr>
        <w:pStyle w:val="Ttulo1"/>
        <w:rPr>
          <w:rFonts w:eastAsia="Times New Roman"/>
          <w:lang w:val="en-GB" w:eastAsia="nl-BE"/>
        </w:rPr>
      </w:pPr>
      <w:r>
        <w:rPr>
          <w:rFonts w:eastAsia="Times New Roman"/>
          <w:lang w:val="en-GB" w:eastAsia="nl-BE"/>
        </w:rPr>
        <w:t>Scientific research objectives</w:t>
      </w:r>
    </w:p>
    <w:p w14:paraId="5BA7FD73" w14:textId="5B888FA0" w:rsidR="006F1910" w:rsidRPr="004C5281" w:rsidDel="00636C35" w:rsidRDefault="006F1910" w:rsidP="004C5281">
      <w:pPr>
        <w:spacing w:after="0" w:line="240" w:lineRule="auto"/>
        <w:jc w:val="both"/>
        <w:rPr>
          <w:del w:id="112" w:author="agustina ventre" w:date="2018-11-26T15:10:00Z"/>
          <w:rFonts w:ascii="Calibri" w:eastAsia="Times New Roman" w:hAnsi="Calibri" w:cs="Calibri"/>
          <w:bCs/>
          <w:i/>
          <w:color w:val="00B0F0"/>
          <w:sz w:val="18"/>
          <w:szCs w:val="18"/>
          <w:lang w:val="en-GB" w:eastAsia="nl-BE"/>
        </w:rPr>
      </w:pPr>
      <w:del w:id="113" w:author="agustina ventre" w:date="2018-11-26T15:10:00Z">
        <w:r w:rsidRPr="004C5281" w:rsidDel="00636C35">
          <w:rPr>
            <w:rFonts w:ascii="Calibri" w:eastAsia="Times New Roman" w:hAnsi="Calibri" w:cs="Calibri"/>
            <w:bCs/>
            <w:i/>
            <w:color w:val="00B0F0"/>
            <w:sz w:val="18"/>
            <w:szCs w:val="18"/>
            <w:lang w:val="en-GB" w:eastAsia="nl-BE"/>
          </w:rPr>
          <w:delText xml:space="preserve">Describe explicitly the scientific objective(s) and the research hypothesis. Explain whether and how the research is specifically challenging and inventive, </w:delText>
        </w:r>
        <w:r w:rsidR="006C78B6" w:rsidDel="00636C35">
          <w:rPr>
            <w:rFonts w:ascii="Calibri" w:eastAsia="Times New Roman" w:hAnsi="Calibri" w:cs="Calibri"/>
            <w:bCs/>
            <w:i/>
            <w:color w:val="00B0F0"/>
            <w:sz w:val="18"/>
            <w:szCs w:val="18"/>
            <w:lang w:val="en-GB" w:eastAsia="nl-BE"/>
          </w:rPr>
          <w:delText xml:space="preserve">describing in particular </w:delText>
        </w:r>
        <w:r w:rsidRPr="004C5281" w:rsidDel="00636C35">
          <w:rPr>
            <w:rFonts w:ascii="Calibri" w:eastAsia="Times New Roman" w:hAnsi="Calibri" w:cs="Calibri"/>
            <w:bCs/>
            <w:i/>
            <w:color w:val="00B0F0"/>
            <w:sz w:val="18"/>
            <w:szCs w:val="18"/>
            <w:lang w:val="en-GB" w:eastAsia="nl-BE"/>
          </w:rPr>
          <w:delText xml:space="preserve">the innovative aspects of the envisaged results. </w:delText>
        </w:r>
        <w:r w:rsidR="006C78B6" w:rsidDel="00636C35">
          <w:rPr>
            <w:rFonts w:ascii="Calibri" w:eastAsia="Times New Roman" w:hAnsi="Calibri" w:cs="Calibri"/>
            <w:bCs/>
            <w:i/>
            <w:color w:val="00B0F0"/>
            <w:sz w:val="18"/>
            <w:szCs w:val="18"/>
            <w:lang w:val="en-GB" w:eastAsia="nl-BE"/>
          </w:rPr>
          <w:delText xml:space="preserve">Discuss in detail </w:delText>
        </w:r>
        <w:r w:rsidRPr="004C5281" w:rsidDel="00636C35">
          <w:rPr>
            <w:rFonts w:ascii="Calibri" w:eastAsia="Times New Roman" w:hAnsi="Calibri" w:cs="Calibri"/>
            <w:bCs/>
            <w:i/>
            <w:color w:val="00B0F0"/>
            <w:sz w:val="18"/>
            <w:szCs w:val="18"/>
            <w:lang w:val="en-GB" w:eastAsia="nl-BE"/>
          </w:rPr>
          <w:delText xml:space="preserve">the results (or partial results) that </w:delText>
        </w:r>
        <w:r w:rsidR="00C17CD3" w:rsidRPr="004C5281" w:rsidDel="00636C35">
          <w:rPr>
            <w:rFonts w:ascii="Calibri" w:eastAsia="Times New Roman" w:hAnsi="Calibri" w:cs="Calibri"/>
            <w:bCs/>
            <w:i/>
            <w:color w:val="00B0F0"/>
            <w:sz w:val="18"/>
            <w:szCs w:val="18"/>
            <w:lang w:val="en-GB" w:eastAsia="nl-BE"/>
          </w:rPr>
          <w:delText xml:space="preserve">you aim </w:delText>
        </w:r>
        <w:r w:rsidRPr="004C5281" w:rsidDel="00636C35">
          <w:rPr>
            <w:rFonts w:ascii="Calibri" w:eastAsia="Times New Roman" w:hAnsi="Calibri" w:cs="Calibri"/>
            <w:bCs/>
            <w:i/>
            <w:color w:val="00B0F0"/>
            <w:sz w:val="18"/>
            <w:szCs w:val="18"/>
            <w:lang w:val="en-GB" w:eastAsia="nl-BE"/>
          </w:rPr>
          <w:delText>to achieve, such as specific knowledge and academic breakthroughs.</w:delText>
        </w:r>
      </w:del>
    </w:p>
    <w:p w14:paraId="35142F97" w14:textId="7ECDF550" w:rsidR="006178B5" w:rsidRPr="00535DAE" w:rsidRDefault="006178B5" w:rsidP="006178B5">
      <w:pPr>
        <w:spacing w:after="0" w:line="240" w:lineRule="auto"/>
        <w:rPr>
          <w:rFonts w:eastAsia="Times New Roman" w:cs="Times New Roman"/>
          <w:b/>
          <w:lang w:val="en-GB" w:eastAsia="nl-BE"/>
        </w:rPr>
      </w:pPr>
    </w:p>
    <w:sdt>
      <w:sdtPr>
        <w:rPr>
          <w:rFonts w:ascii="Calibri" w:eastAsia="Calibri" w:hAnsi="Calibri" w:cs="Times New Roman"/>
          <w:sz w:val="28"/>
          <w:lang w:val="ca-ES"/>
        </w:rPr>
        <w:id w:val="1610700115"/>
        <w:placeholder>
          <w:docPart w:val="967A94AFF55F498E97195826367C8362"/>
        </w:placeholder>
      </w:sdtPr>
      <w:sdtEndPr>
        <w:rPr>
          <w:rFonts w:asciiTheme="minorHAnsi" w:eastAsiaTheme="minorHAnsi" w:hAnsiTheme="minorHAnsi" w:cstheme="minorBidi"/>
          <w:sz w:val="22"/>
          <w:lang w:val="nl-BE"/>
        </w:rPr>
      </w:sdtEndPr>
      <w:sdtContent>
        <w:p w14:paraId="6B2CF5E0" w14:textId="77777777" w:rsidR="00636C35" w:rsidRPr="00636C35" w:rsidRDefault="00636C35" w:rsidP="00636C35">
          <w:pPr>
            <w:rPr>
              <w:ins w:id="114" w:author="agustina ventre" w:date="2018-11-26T15:10:00Z"/>
              <w:rPrChange w:id="115" w:author="agustina ventre" w:date="2018-11-26T15:12:00Z">
                <w:rPr>
                  <w:ins w:id="116" w:author="agustina ventre" w:date="2018-11-26T15:10:00Z"/>
                  <w:highlight w:val="darkYellow"/>
                </w:rPr>
              </w:rPrChange>
            </w:rPr>
          </w:pPr>
          <w:ins w:id="117" w:author="agustina ventre" w:date="2018-11-26T15:10:00Z">
            <w:r w:rsidRPr="00636C35">
              <w:rPr>
                <w:rPrChange w:id="118" w:author="agustina ventre" w:date="2018-11-26T15:12:00Z">
                  <w:rPr>
                    <w:highlight w:val="darkYellow"/>
                  </w:rPr>
                </w:rPrChange>
              </w:rPr>
              <w:t xml:space="preserve">The major aim of this research is to understand </w:t>
            </w:r>
            <w:r w:rsidRPr="00636C35">
              <w:rPr>
                <w:b/>
                <w:rPrChange w:id="119" w:author="agustina ventre" w:date="2018-11-26T15:12:00Z">
                  <w:rPr>
                    <w:b/>
                    <w:highlight w:val="darkYellow"/>
                  </w:rPr>
                </w:rPrChange>
              </w:rPr>
              <w:t>how multiple partners interacting with abiotic conditions influence the distribution of epiphytic orchids in hyper-diverse tropical forests</w:t>
            </w:r>
            <w:r w:rsidRPr="00636C35">
              <w:rPr>
                <w:rPrChange w:id="120" w:author="agustina ventre" w:date="2018-11-26T15:12:00Z">
                  <w:rPr>
                    <w:highlight w:val="darkYellow"/>
                  </w:rPr>
                </w:rPrChange>
              </w:rPr>
              <w:t xml:space="preserve">. </w:t>
            </w:r>
            <w:r w:rsidRPr="00636C35">
              <w:t xml:space="preserve">. </w:t>
            </w:r>
            <w:r w:rsidRPr="00636C35">
              <w:rPr>
                <w:rPrChange w:id="121" w:author="agustina ventre" w:date="2018-11-26T15:12:00Z">
                  <w:rPr>
                    <w:highlight w:val="darkYellow"/>
                  </w:rPr>
                </w:rPrChange>
              </w:rPr>
              <w:t>In particular, the project aims at understanding how mycorrhizal fungi availability affects germination and recruitment of epiphytic orchids along natural light gradients. To this end, I will address three key aspects of the interaction: i) the availability of free-living fungi on the substrate as a key component of microsite quality; ii) changes in the interaction over the vertical gradient of light of the forest; and iii) ontogenetic turnover of mycorrhizal partners as a putative barrier to post-germination establishment.</w:t>
            </w:r>
          </w:ins>
        </w:p>
        <w:p w14:paraId="36E18983" w14:textId="77777777" w:rsidR="00636C35" w:rsidRPr="00636C35" w:rsidRDefault="00636C35" w:rsidP="00636C35">
          <w:pPr>
            <w:rPr>
              <w:ins w:id="122" w:author="agustina ventre" w:date="2018-11-26T15:11:00Z"/>
              <w:rPrChange w:id="123" w:author="agustina ventre" w:date="2018-11-26T15:12:00Z">
                <w:rPr>
                  <w:ins w:id="124" w:author="agustina ventre" w:date="2018-11-26T15:11:00Z"/>
                  <w:highlight w:val="darkYellow"/>
                </w:rPr>
              </w:rPrChange>
            </w:rPr>
          </w:pPr>
          <w:ins w:id="125" w:author="agustina ventre" w:date="2018-11-26T15:10:00Z">
            <w:r w:rsidRPr="00636C35">
              <w:rPr>
                <w:rPrChange w:id="126" w:author="agustina ventre" w:date="2018-11-26T15:12:00Z">
                  <w:rPr>
                    <w:highlight w:val="darkYellow"/>
                  </w:rPr>
                </w:rPrChange>
              </w:rPr>
              <w:t>In particular, I will test the hypotheses that:</w:t>
            </w:r>
          </w:ins>
        </w:p>
        <w:p w14:paraId="350BE2FA" w14:textId="77777777" w:rsidR="00636C35" w:rsidRPr="00636C35" w:rsidRDefault="00636C35" w:rsidP="00636C35">
          <w:pPr>
            <w:ind w:left="567"/>
            <w:rPr>
              <w:ins w:id="127" w:author="agustina ventre" w:date="2018-11-26T15:11:00Z"/>
              <w:rPrChange w:id="128" w:author="agustina ventre" w:date="2018-11-26T15:12:00Z">
                <w:rPr>
                  <w:ins w:id="129" w:author="agustina ventre" w:date="2018-11-26T15:11:00Z"/>
                  <w:highlight w:val="darkYellow"/>
                </w:rPr>
              </w:rPrChange>
            </w:rPr>
          </w:pPr>
          <w:ins w:id="130" w:author="agustina ventre" w:date="2018-11-26T15:11:00Z">
            <w:r w:rsidRPr="00636C35">
              <w:rPr>
                <w:rPrChange w:id="131" w:author="agustina ventre" w:date="2018-11-26T15:12:00Z">
                  <w:rPr>
                    <w:highlight w:val="darkYellow"/>
                  </w:rPr>
                </w:rPrChange>
              </w:rPr>
              <w:t xml:space="preserve">H1: the influence of partner availability on epiphytic orchid distribution depends on partner breadth and abiotic conditions. </w:t>
            </w:r>
          </w:ins>
        </w:p>
        <w:p w14:paraId="240F6A49" w14:textId="77777777" w:rsidR="00636C35" w:rsidRPr="00636C35" w:rsidRDefault="00636C35" w:rsidP="00636C35">
          <w:pPr>
            <w:ind w:left="567"/>
            <w:rPr>
              <w:ins w:id="132" w:author="agustina ventre" w:date="2018-11-26T15:11:00Z"/>
              <w:rPrChange w:id="133" w:author="agustina ventre" w:date="2018-11-26T15:12:00Z">
                <w:rPr>
                  <w:ins w:id="134" w:author="agustina ventre" w:date="2018-11-26T15:11:00Z"/>
                  <w:highlight w:val="darkYellow"/>
                </w:rPr>
              </w:rPrChange>
            </w:rPr>
          </w:pPr>
          <w:ins w:id="135" w:author="agustina ventre" w:date="2018-11-26T15:11:00Z">
            <w:r w:rsidRPr="00636C35">
              <w:rPr>
                <w:rPrChange w:id="136" w:author="agustina ventre" w:date="2018-11-26T15:12:00Z">
                  <w:rPr>
                    <w:highlight w:val="darkYellow"/>
                  </w:rPr>
                </w:rPrChange>
              </w:rPr>
              <w:t>H2: the availability of free-living fungi changes over the vertical gradient of light. The composition of free-living fungi communities will change over the trunk of the host tree.</w:t>
            </w:r>
          </w:ins>
        </w:p>
        <w:p w14:paraId="7E6D47B6" w14:textId="77777777" w:rsidR="00636C35" w:rsidRPr="00636C35" w:rsidRDefault="00636C35" w:rsidP="00636C35">
          <w:pPr>
            <w:ind w:left="567"/>
            <w:rPr>
              <w:ins w:id="137" w:author="agustina ventre" w:date="2018-11-26T15:11:00Z"/>
              <w:rPrChange w:id="138" w:author="agustina ventre" w:date="2018-11-26T15:12:00Z">
                <w:rPr>
                  <w:ins w:id="139" w:author="agustina ventre" w:date="2018-11-26T15:11:00Z"/>
                  <w:highlight w:val="darkYellow"/>
                </w:rPr>
              </w:rPrChange>
            </w:rPr>
          </w:pPr>
          <w:ins w:id="140" w:author="agustina ventre" w:date="2018-11-26T15:11:00Z">
            <w:r w:rsidRPr="00636C35">
              <w:rPr>
                <w:rPrChange w:id="141" w:author="agustina ventre" w:date="2018-11-26T15:12:00Z">
                  <w:rPr>
                    <w:highlight w:val="darkYellow"/>
                  </w:rPr>
                </w:rPrChange>
              </w:rPr>
              <w:t>H3: seedlings will have a greater diversity of mycorrhizal fungi than adults. This would indicate that germination is opportunistic, using the fungi at hand in each sector of the host tree trunk.</w:t>
            </w:r>
          </w:ins>
        </w:p>
        <w:p w14:paraId="4164FF1D" w14:textId="549B758D" w:rsidR="00636C35" w:rsidRPr="00636C35" w:rsidRDefault="00636C35" w:rsidP="00636C35">
          <w:pPr>
            <w:ind w:left="567"/>
            <w:rPr>
              <w:ins w:id="142" w:author="agustina ventre" w:date="2018-11-26T15:11:00Z"/>
            </w:rPr>
          </w:pPr>
          <w:ins w:id="143" w:author="agustina ventre" w:date="2018-11-26T15:11:00Z">
            <w:r w:rsidRPr="00636C35">
              <w:rPr>
                <w:rPrChange w:id="144" w:author="agustina ventre" w:date="2018-11-26T15:12:00Z">
                  <w:rPr>
                    <w:highlight w:val="darkYellow"/>
                  </w:rPr>
                </w:rPrChange>
              </w:rPr>
              <w:t>H4: ontogenetic changes in mycorrhizal partners are due to sampling effects rather than total complementarity.</w:t>
            </w:r>
          </w:ins>
        </w:p>
        <w:p w14:paraId="2EAD4027" w14:textId="23C22C5F" w:rsidR="0087064B" w:rsidRPr="00636C35" w:rsidDel="00636C35" w:rsidRDefault="0087064B" w:rsidP="000E2C2C">
          <w:pPr>
            <w:widowControl w:val="0"/>
            <w:spacing w:after="0" w:line="240" w:lineRule="auto"/>
            <w:jc w:val="both"/>
            <w:rPr>
              <w:del w:id="145" w:author="agustina ventre" w:date="2018-11-26T15:10:00Z"/>
              <w:b/>
            </w:rPr>
          </w:pPr>
          <w:del w:id="146" w:author="agustina ventre" w:date="2018-11-26T15:10:00Z">
            <w:r w:rsidRPr="00636C35" w:rsidDel="00636C35">
              <w:rPr>
                <w:b/>
              </w:rPr>
              <w:delText>Aim 1:</w:delText>
            </w:r>
            <w:r w:rsidRPr="00636C35" w:rsidDel="00636C35">
              <w:delText xml:space="preserve"> </w:delText>
            </w:r>
            <w:r w:rsidRPr="00660DC4" w:rsidDel="00636C35">
              <w:delText xml:space="preserve">understand how interactions with two partners, host tree and mycorrhizal fungi, influence the distribution of epiphytic orchids in </w:delText>
            </w:r>
            <w:r w:rsidRPr="00636C35" w:rsidDel="00636C35">
              <w:delText>hyper-diverse tropical forests. In particular, I will test the hypothesis that:</w:delText>
            </w:r>
          </w:del>
        </w:p>
        <w:p w14:paraId="2AAD516A" w14:textId="18639ADC" w:rsidR="00DD0444" w:rsidRPr="00636C35" w:rsidDel="00636C35" w:rsidRDefault="0087064B" w:rsidP="00DD0444">
          <w:pPr>
            <w:widowControl w:val="0"/>
            <w:spacing w:after="0" w:line="240" w:lineRule="auto"/>
            <w:jc w:val="both"/>
            <w:rPr>
              <w:del w:id="147" w:author="agustina ventre" w:date="2018-11-26T15:12:00Z"/>
              <w:b/>
              <w:spacing w:val="-2"/>
            </w:rPr>
          </w:pPr>
          <w:del w:id="148" w:author="agustina ventre" w:date="2018-11-26T15:12:00Z">
            <w:r w:rsidRPr="00636C35" w:rsidDel="00636C35">
              <w:rPr>
                <w:b/>
                <w:spacing w:val="-2"/>
              </w:rPr>
              <w:tab/>
              <w:delText xml:space="preserve">H1: The influence of partner availability on epiphytic orchid distribution depends on partner breadth and abiotic conditions. </w:delText>
            </w:r>
            <w:r w:rsidRPr="00636C35" w:rsidDel="00636C35">
              <w:delText xml:space="preserve">I will build and analyse tripartite </w:delText>
            </w:r>
            <w:r w:rsidR="0074421C" w:rsidRPr="00636C35" w:rsidDel="00636C35">
              <w:delText xml:space="preserve">interaction </w:delText>
            </w:r>
            <w:r w:rsidRPr="00636C35" w:rsidDel="00636C35">
              <w:delText>networks to infer changes in the orchid-mycorrhiza-host tree interactions over a geographical gradient of temperature and moisture. I expect to find a continuum of orchid-partner interactions, from strict generalists to strict specialists. Forests with more stressful abiotic conditions (</w:delText>
            </w:r>
            <w:r w:rsidRPr="00636C35" w:rsidDel="00636C35">
              <w:rPr>
                <w:i/>
              </w:rPr>
              <w:delText>e.g.</w:delText>
            </w:r>
            <w:r w:rsidRPr="00636C35" w:rsidDel="00636C35">
              <w:delText>, warm and dry) will harbour orchid species that depend more strongly on their partners, while moist forests will host a wider variety of strategies.</w:delText>
            </w:r>
          </w:del>
        </w:p>
        <w:p w14:paraId="1CFDFC65" w14:textId="0FD480EF" w:rsidR="00DD0444" w:rsidRPr="00636C35" w:rsidDel="00636C35" w:rsidRDefault="00DD0444" w:rsidP="00DD0444">
          <w:pPr>
            <w:widowControl w:val="0"/>
            <w:spacing w:after="0" w:line="240" w:lineRule="auto"/>
            <w:jc w:val="both"/>
            <w:rPr>
              <w:del w:id="149" w:author="agustina ventre" w:date="2018-11-26T15:11:00Z"/>
              <w:b/>
              <w:spacing w:val="-2"/>
            </w:rPr>
          </w:pPr>
        </w:p>
        <w:p w14:paraId="16F192C1" w14:textId="3DE5A61F" w:rsidR="0027729E" w:rsidRPr="00636C35" w:rsidDel="00636C35" w:rsidRDefault="009F6FDB" w:rsidP="00DD0444">
          <w:pPr>
            <w:widowControl w:val="0"/>
            <w:spacing w:after="0" w:line="240" w:lineRule="auto"/>
            <w:jc w:val="both"/>
            <w:rPr>
              <w:del w:id="150" w:author="agustina ventre" w:date="2018-11-26T15:11:00Z"/>
              <w:b/>
              <w:spacing w:val="-2"/>
            </w:rPr>
          </w:pPr>
          <w:del w:id="151" w:author="agustina ventre" w:date="2018-11-26T15:11:00Z">
            <w:r w:rsidRPr="00636C35" w:rsidDel="00636C35">
              <w:rPr>
                <w:b/>
              </w:rPr>
              <w:delText>Aim 2:</w:delText>
            </w:r>
            <w:r w:rsidRPr="00636C35" w:rsidDel="00636C35">
              <w:delText xml:space="preserve"> </w:delText>
            </w:r>
            <w:r w:rsidR="00DD0444" w:rsidRPr="00636C35" w:rsidDel="00636C35">
              <w:delText>u</w:delText>
            </w:r>
            <w:r w:rsidR="0027729E" w:rsidRPr="00636C35" w:rsidDel="00636C35">
              <w:rPr>
                <w:rFonts w:cs="Calibri"/>
              </w:rPr>
              <w:delText xml:space="preserve">nderstand how mycorrhizal fungi availability affects germination and recruitment of epiphytic orchids along natural light gradients. To this end, I will address three key aspects of </w:delText>
            </w:r>
            <w:r w:rsidR="00002EC7" w:rsidRPr="00636C35" w:rsidDel="00636C35">
              <w:rPr>
                <w:rFonts w:cs="Calibri"/>
              </w:rPr>
              <w:delText xml:space="preserve">the interaction: </w:delText>
            </w:r>
            <w:r w:rsidR="0027729E" w:rsidRPr="00636C35" w:rsidDel="00636C35">
              <w:delText xml:space="preserve">i) the availability of </w:delText>
            </w:r>
            <w:r w:rsidR="0027729E" w:rsidRPr="00636C35" w:rsidDel="00636C35">
              <w:rPr>
                <w:b/>
              </w:rPr>
              <w:delText xml:space="preserve">free-living fungi </w:delText>
            </w:r>
            <w:r w:rsidR="0027729E" w:rsidRPr="00636C35" w:rsidDel="00636C35">
              <w:delText>on the substrate as a key component of microsite quality</w:delText>
            </w:r>
            <w:r w:rsidR="0027729E" w:rsidRPr="00636C35" w:rsidDel="00636C35">
              <w:fldChar w:fldCharType="begin"/>
            </w:r>
            <w:r w:rsidR="0027729E" w:rsidRPr="00636C35" w:rsidDel="00636C35">
              <w:delInstrText xml:space="preserve"> NOTEREF _Ref525121355 \f \h  \* MERGEFORMAT </w:delInstrText>
            </w:r>
            <w:r w:rsidR="0027729E" w:rsidRPr="00636C35" w:rsidDel="00636C35">
              <w:fldChar w:fldCharType="end"/>
            </w:r>
            <w:r w:rsidR="0027729E" w:rsidRPr="00636C35" w:rsidDel="00636C35">
              <w:delText xml:space="preserve">; ii) changes in the interaction over the </w:delText>
            </w:r>
            <w:r w:rsidR="0027729E" w:rsidRPr="00636C35" w:rsidDel="00636C35">
              <w:rPr>
                <w:b/>
              </w:rPr>
              <w:delText>vertical gradient of light</w:delText>
            </w:r>
            <w:r w:rsidR="0027729E" w:rsidRPr="00636C35" w:rsidDel="00636C35">
              <w:delText xml:space="preserve"> of the forest; and iii) </w:delText>
            </w:r>
            <w:r w:rsidR="0027729E" w:rsidRPr="00636C35" w:rsidDel="00636C35">
              <w:rPr>
                <w:b/>
              </w:rPr>
              <w:delText>ontogenetic turnover of mycorrhizal partners</w:delText>
            </w:r>
            <w:r w:rsidR="0027729E" w:rsidRPr="00660DC4" w:rsidDel="00636C35">
              <w:delText xml:space="preserve"> as a putative barrier to pos</w:delText>
            </w:r>
            <w:r w:rsidR="0027729E" w:rsidRPr="00636C35" w:rsidDel="00636C35">
              <w:delText>t-germination establishment.</w:delText>
            </w:r>
            <w:r w:rsidR="00002EC7" w:rsidRPr="00636C35" w:rsidDel="00636C35">
              <w:delText xml:space="preserve"> Specifically, I will </w:delText>
            </w:r>
            <w:r w:rsidR="0027729E" w:rsidRPr="00636C35" w:rsidDel="00636C35">
              <w:rPr>
                <w:rFonts w:cs="Calibri"/>
              </w:rPr>
              <w:delText>test three hypotheses:</w:delText>
            </w:r>
          </w:del>
        </w:p>
        <w:p w14:paraId="4C97C71C" w14:textId="3B5757E3" w:rsidR="0027729E" w:rsidRPr="00636C35" w:rsidDel="00636C35" w:rsidRDefault="00693ED6" w:rsidP="000E2C2C">
          <w:pPr>
            <w:pStyle w:val="Default"/>
            <w:widowControl w:val="0"/>
            <w:jc w:val="both"/>
            <w:rPr>
              <w:del w:id="152" w:author="agustina ventre" w:date="2018-11-26T15:12:00Z"/>
              <w:rFonts w:asciiTheme="minorHAnsi" w:hAnsiTheme="minorHAnsi" w:cs="Calibri"/>
              <w:b/>
              <w:sz w:val="22"/>
              <w:szCs w:val="22"/>
            </w:rPr>
          </w:pPr>
          <w:del w:id="153" w:author="agustina ventre" w:date="2018-11-26T15:12:00Z">
            <w:r w:rsidRPr="00636C35" w:rsidDel="00636C35">
              <w:rPr>
                <w:rFonts w:cs="Calibri"/>
                <w:b/>
              </w:rPr>
              <w:delText>H</w:delText>
            </w:r>
            <w:r w:rsidR="005E09D3" w:rsidRPr="00636C35" w:rsidDel="00636C35">
              <w:rPr>
                <w:rFonts w:cs="Calibri"/>
                <w:b/>
              </w:rPr>
              <w:delText>2</w:delText>
            </w:r>
            <w:r w:rsidR="0027729E" w:rsidRPr="00636C35" w:rsidDel="00636C35">
              <w:rPr>
                <w:rFonts w:cs="Calibri"/>
                <w:b/>
              </w:rPr>
              <w:delText xml:space="preserve">: The availability of free-living fungi </w:delText>
            </w:r>
            <w:r w:rsidR="00002EC7" w:rsidRPr="00636C35" w:rsidDel="00636C35">
              <w:rPr>
                <w:rFonts w:cs="Calibri"/>
                <w:b/>
              </w:rPr>
              <w:delText xml:space="preserve">changes </w:delText>
            </w:r>
            <w:r w:rsidR="0027729E" w:rsidRPr="00636C35" w:rsidDel="00636C35">
              <w:rPr>
                <w:rFonts w:cs="Calibri"/>
                <w:b/>
              </w:rPr>
              <w:delText>over the vertical gradient of light.</w:delText>
            </w:r>
            <w:r w:rsidR="0027729E" w:rsidRPr="00636C35" w:rsidDel="00636C35">
              <w:rPr>
                <w:rFonts w:cs="Calibri"/>
              </w:rPr>
              <w:delText xml:space="preserve"> The composition of free-living fungi communities will change over the </w:delText>
            </w:r>
            <w:r w:rsidRPr="00636C35" w:rsidDel="00636C35">
              <w:rPr>
                <w:rFonts w:cs="Calibri"/>
              </w:rPr>
              <w:delText xml:space="preserve">trunk of the </w:delText>
            </w:r>
            <w:r w:rsidR="0027729E" w:rsidRPr="00636C35" w:rsidDel="00636C35">
              <w:rPr>
                <w:rFonts w:cs="Calibri"/>
              </w:rPr>
              <w:delText>host</w:delText>
            </w:r>
            <w:r w:rsidRPr="00636C35" w:rsidDel="00636C35">
              <w:rPr>
                <w:rFonts w:cs="Calibri"/>
              </w:rPr>
              <w:delText xml:space="preserve"> </w:delText>
            </w:r>
            <w:r w:rsidR="00002EC7" w:rsidRPr="00636C35" w:rsidDel="00636C35">
              <w:rPr>
                <w:rFonts w:cs="Calibri"/>
              </w:rPr>
              <w:delText>tree</w:delText>
            </w:r>
            <w:r w:rsidR="0027729E" w:rsidRPr="00636C35" w:rsidDel="00636C35">
              <w:rPr>
                <w:rFonts w:cs="Calibri"/>
              </w:rPr>
              <w:delText>.</w:delText>
            </w:r>
          </w:del>
        </w:p>
        <w:p w14:paraId="75BE6492" w14:textId="4681B49D" w:rsidR="0027729E" w:rsidRPr="00636C35" w:rsidDel="00636C35" w:rsidRDefault="005E09D3" w:rsidP="000E2C2C">
          <w:pPr>
            <w:pStyle w:val="Default"/>
            <w:widowControl w:val="0"/>
            <w:jc w:val="both"/>
            <w:rPr>
              <w:del w:id="154" w:author="agustina ventre" w:date="2018-11-26T15:12:00Z"/>
              <w:rFonts w:asciiTheme="minorHAnsi" w:hAnsiTheme="minorHAnsi" w:cs="Calibri"/>
              <w:b/>
              <w:sz w:val="22"/>
              <w:szCs w:val="22"/>
            </w:rPr>
          </w:pPr>
          <w:del w:id="155" w:author="agustina ventre" w:date="2018-11-26T15:12:00Z">
            <w:r w:rsidRPr="00636C35" w:rsidDel="00636C35">
              <w:rPr>
                <w:rFonts w:cs="Calibri"/>
                <w:b/>
              </w:rPr>
              <w:delText>H3</w:delText>
            </w:r>
            <w:r w:rsidR="0027729E" w:rsidRPr="00636C35" w:rsidDel="00636C35">
              <w:rPr>
                <w:rFonts w:cs="Calibri"/>
                <w:b/>
              </w:rPr>
              <w:delText xml:space="preserve">: Seedlings will have a greater </w:delText>
            </w:r>
            <w:r w:rsidR="00002EC7" w:rsidRPr="00636C35" w:rsidDel="00636C35">
              <w:rPr>
                <w:rFonts w:cs="Calibri"/>
                <w:b/>
              </w:rPr>
              <w:delText>diversity of</w:delText>
            </w:r>
            <w:r w:rsidR="0027729E" w:rsidRPr="00636C35" w:rsidDel="00636C35">
              <w:rPr>
                <w:rFonts w:cs="Calibri"/>
                <w:b/>
              </w:rPr>
              <w:delText xml:space="preserve"> mycorrhizal fungi than adults. </w:delText>
            </w:r>
            <w:r w:rsidR="0027729E" w:rsidRPr="00636C35" w:rsidDel="00636C35">
              <w:rPr>
                <w:rFonts w:cs="Calibri"/>
              </w:rPr>
              <w:delText xml:space="preserve">This would indicate that germination is opportunistic, using the fungi at hand </w:delText>
            </w:r>
            <w:r w:rsidR="00002EC7" w:rsidRPr="00636C35" w:rsidDel="00636C35">
              <w:rPr>
                <w:rFonts w:cs="Calibri"/>
              </w:rPr>
              <w:delText>in each sector of the host tree trunk</w:delText>
            </w:r>
            <w:r w:rsidR="0027729E" w:rsidRPr="00636C35" w:rsidDel="00636C35">
              <w:rPr>
                <w:rFonts w:cs="Calibri"/>
              </w:rPr>
              <w:delText>.</w:delText>
            </w:r>
          </w:del>
        </w:p>
        <w:p w14:paraId="2425285B" w14:textId="712C9CBE" w:rsidR="0027729E" w:rsidRPr="00636C35" w:rsidDel="00636C35" w:rsidRDefault="005E09D3" w:rsidP="000E2C2C">
          <w:pPr>
            <w:pStyle w:val="Prrafodelista"/>
            <w:widowControl w:val="0"/>
            <w:spacing w:after="0" w:line="240" w:lineRule="auto"/>
            <w:ind w:left="0"/>
            <w:jc w:val="both"/>
            <w:rPr>
              <w:del w:id="156" w:author="agustina ventre" w:date="2018-11-26T15:12:00Z"/>
              <w:rStyle w:val="m-4990101814468384498msoins"/>
              <w:rFonts w:asciiTheme="minorHAnsi" w:hAnsiTheme="minorHAnsi" w:cs="Calibri"/>
              <w:color w:val="000000"/>
              <w:sz w:val="22"/>
              <w:lang w:val="en-GB"/>
              <w:rPrChange w:id="157" w:author="agustina ventre" w:date="2018-11-26T15:12:00Z">
                <w:rPr>
                  <w:del w:id="158" w:author="agustina ventre" w:date="2018-11-26T15:12:00Z"/>
                  <w:rStyle w:val="m-4990101814468384498msoins"/>
                  <w:rFonts w:asciiTheme="minorHAnsi" w:eastAsiaTheme="minorHAnsi" w:hAnsiTheme="minorHAnsi" w:cs="Calibri"/>
                  <w:color w:val="000000"/>
                  <w:sz w:val="22"/>
                  <w:lang w:val="en-GB"/>
                </w:rPr>
              </w:rPrChange>
            </w:rPr>
          </w:pPr>
          <w:del w:id="159" w:author="agustina ventre" w:date="2018-11-26T15:12:00Z">
            <w:r w:rsidRPr="00636C35" w:rsidDel="00636C35">
              <w:rPr>
                <w:rFonts w:cs="Calibri"/>
                <w:b/>
                <w:lang w:val="en-GB"/>
              </w:rPr>
              <w:delText>H4</w:delText>
            </w:r>
            <w:r w:rsidR="0027729E" w:rsidRPr="00636C35" w:rsidDel="00636C35">
              <w:rPr>
                <w:rFonts w:cs="Calibri"/>
                <w:b/>
                <w:lang w:val="en-GB"/>
              </w:rPr>
              <w:delText xml:space="preserve">: </w:delText>
            </w:r>
            <w:r w:rsidR="00002EC7" w:rsidRPr="00636C35" w:rsidDel="00636C35">
              <w:rPr>
                <w:rFonts w:cs="Calibri"/>
                <w:b/>
                <w:shd w:val="clear" w:color="auto" w:fill="FFFFFF"/>
                <w:lang w:val="en-GB"/>
              </w:rPr>
              <w:delText>Ontogenetic changes in mycorrhizal partners</w:delText>
            </w:r>
            <w:r w:rsidR="0027729E" w:rsidRPr="00636C35" w:rsidDel="00636C35">
              <w:rPr>
                <w:rFonts w:cs="Calibri"/>
                <w:b/>
                <w:shd w:val="clear" w:color="auto" w:fill="FFFFFF"/>
                <w:lang w:val="en-GB"/>
              </w:rPr>
              <w:delText xml:space="preserve"> </w:delText>
            </w:r>
            <w:r w:rsidR="00002EC7" w:rsidRPr="00636C35" w:rsidDel="00636C35">
              <w:rPr>
                <w:rFonts w:cs="Calibri"/>
                <w:b/>
                <w:shd w:val="clear" w:color="auto" w:fill="FFFFFF"/>
                <w:lang w:val="en-GB"/>
              </w:rPr>
              <w:delText>are due to</w:delText>
            </w:r>
            <w:r w:rsidR="0027729E" w:rsidRPr="00636C35" w:rsidDel="00636C35">
              <w:rPr>
                <w:rFonts w:cs="Calibri"/>
                <w:b/>
                <w:shd w:val="clear" w:color="auto" w:fill="FFFFFF"/>
                <w:lang w:val="en-GB"/>
              </w:rPr>
              <w:delText xml:space="preserve"> sampling effects rather than total complementarity. </w:delText>
            </w:r>
            <w:r w:rsidR="0027729E" w:rsidRPr="00636C35" w:rsidDel="00636C35">
              <w:rPr>
                <w:rFonts w:cs="Calibri"/>
                <w:shd w:val="clear" w:color="auto" w:fill="FFFFFF"/>
                <w:lang w:val="en-GB"/>
              </w:rPr>
              <w:delText>As total ontogenetic complementarity is risky</w:delText>
            </w:r>
            <w:r w:rsidR="0027729E" w:rsidRPr="00636C35" w:rsidDel="00636C35">
              <w:rPr>
                <w:rStyle w:val="m-4990101814468384498msoins"/>
                <w:rFonts w:cs="Calibri"/>
                <w:color w:val="000000"/>
                <w:lang w:val="en-GB"/>
              </w:rPr>
              <w:delText xml:space="preserve">, the nestedness component of mycorrhiza turnover (Fig. 1 a, c) </w:delText>
            </w:r>
            <w:r w:rsidR="00002EC7" w:rsidRPr="00636C35" w:rsidDel="00636C35">
              <w:rPr>
                <w:rStyle w:val="m-4990101814468384498msoins"/>
                <w:rFonts w:cs="Calibri"/>
                <w:color w:val="000000"/>
                <w:lang w:val="en-GB"/>
              </w:rPr>
              <w:delText>will</w:delText>
            </w:r>
            <w:r w:rsidR="0027729E" w:rsidRPr="00636C35" w:rsidDel="00636C35">
              <w:rPr>
                <w:rStyle w:val="m-4990101814468384498msoins"/>
                <w:rFonts w:cs="Calibri"/>
                <w:color w:val="000000"/>
                <w:lang w:val="en-GB"/>
              </w:rPr>
              <w:delText xml:space="preserve"> prevail over the replacement component (Fig. 1 b, d), regardless of whether adults gain or lose partners.</w:delText>
            </w:r>
          </w:del>
        </w:p>
        <w:p w14:paraId="7E2F928E" w14:textId="77777777" w:rsidR="000E2C2C" w:rsidRPr="00636C35" w:rsidRDefault="000E2C2C" w:rsidP="000E2C2C">
          <w:pPr>
            <w:pStyle w:val="Prrafodelista"/>
            <w:widowControl w:val="0"/>
            <w:spacing w:after="0" w:line="240" w:lineRule="auto"/>
            <w:ind w:left="0"/>
            <w:jc w:val="both"/>
            <w:rPr>
              <w:rStyle w:val="m-4990101814468384498msoins"/>
              <w:rFonts w:asciiTheme="minorHAnsi" w:hAnsiTheme="minorHAnsi" w:cs="Calibri"/>
              <w:color w:val="000000"/>
              <w:sz w:val="22"/>
              <w:lang w:val="en-GB"/>
              <w:rPrChange w:id="160" w:author="agustina ventre" w:date="2018-11-26T15:12:00Z">
                <w:rPr>
                  <w:rStyle w:val="m-4990101814468384498msoins"/>
                  <w:rFonts w:asciiTheme="minorHAnsi" w:eastAsiaTheme="minorHAnsi" w:hAnsiTheme="minorHAnsi" w:cs="Calibri"/>
                  <w:color w:val="000000"/>
                  <w:sz w:val="22"/>
                  <w:lang w:val="en-GB"/>
                </w:rPr>
              </w:rPrChange>
            </w:rPr>
          </w:pPr>
        </w:p>
        <w:p w14:paraId="7D47617D" w14:textId="4BB16449" w:rsidR="000E2C2C" w:rsidRPr="00636C35" w:rsidRDefault="000E2C2C" w:rsidP="000E2C2C">
          <w:pPr>
            <w:widowControl w:val="0"/>
            <w:autoSpaceDE w:val="0"/>
            <w:autoSpaceDN w:val="0"/>
            <w:adjustRightInd w:val="0"/>
            <w:spacing w:after="0" w:line="240" w:lineRule="auto"/>
            <w:jc w:val="both"/>
            <w:rPr>
              <w:lang w:eastAsia="en-GB"/>
            </w:rPr>
          </w:pPr>
          <w:del w:id="161" w:author="agustina ventre" w:date="2018-11-26T15:11:00Z">
            <w:r w:rsidRPr="00636C35" w:rsidDel="00636C35">
              <w:rPr>
                <w:bCs/>
                <w:lang w:val="en-GB"/>
                <w:rPrChange w:id="162" w:author="agustina ventre" w:date="2018-11-26T15:12:00Z">
                  <w:rPr>
                    <w:rFonts w:cs="Times New Roman"/>
                    <w:bCs/>
                    <w:lang w:val="en-GB"/>
                  </w:rPr>
                </w:rPrChange>
              </w:rPr>
              <w:delText>This project</w:delText>
            </w:r>
            <w:r w:rsidRPr="00636C35" w:rsidDel="00636C35">
              <w:rPr>
                <w:bCs/>
              </w:rPr>
              <w:delText xml:space="preserve"> will address for the first time the effect of two partners on the distribution of epiphytic orchids in megadiverse communities across geographical and local ecological gradients.</w:delText>
            </w:r>
            <w:r w:rsidRPr="00636C35" w:rsidDel="00636C35">
              <w:rPr>
                <w:b/>
                <w:bCs/>
              </w:rPr>
              <w:delText xml:space="preserve"> </w:delText>
            </w:r>
          </w:del>
          <w:r w:rsidRPr="00636C35">
            <w:rPr>
              <w:lang w:eastAsia="en-GB"/>
            </w:rPr>
            <w:t xml:space="preserve">This study will provide </w:t>
          </w:r>
          <w:r w:rsidRPr="00636C35">
            <w:rPr>
              <w:b/>
              <w:lang w:eastAsia="en-GB"/>
            </w:rPr>
            <w:t>three innovative aspects to the field</w:t>
          </w:r>
          <w:r w:rsidRPr="00636C35">
            <w:rPr>
              <w:lang w:eastAsia="en-GB"/>
            </w:rPr>
            <w:t>:</w:t>
          </w:r>
        </w:p>
        <w:p w14:paraId="3673ECED" w14:textId="77777777" w:rsidR="000E2C2C" w:rsidRPr="00636C35" w:rsidRDefault="000E2C2C" w:rsidP="000E2C2C">
          <w:pPr>
            <w:widowControl w:val="0"/>
            <w:autoSpaceDE w:val="0"/>
            <w:autoSpaceDN w:val="0"/>
            <w:adjustRightInd w:val="0"/>
            <w:spacing w:after="0" w:line="240" w:lineRule="auto"/>
            <w:jc w:val="both"/>
            <w:rPr>
              <w:lang w:val="en-US" w:eastAsia="en-GB"/>
            </w:rPr>
          </w:pPr>
          <w:r w:rsidRPr="00636C35">
            <w:rPr>
              <w:b/>
              <w:bCs/>
            </w:rPr>
            <w:t>(1) Address an unresolved question in plant ecology</w:t>
          </w:r>
          <w:r w:rsidRPr="00636C35">
            <w:t xml:space="preserve">: how more than one partner affects plant species' distribution. This is not trivial because a considerable proportion of tropical plant diversity relies on more than one partner for successful establishment. In epiphytic orchids in particular, </w:t>
          </w:r>
          <w:r w:rsidRPr="00636C35">
            <w:rPr>
              <w:u w:val="single"/>
            </w:rPr>
            <w:t>most studies have focused on bipartite interactions</w:t>
          </w:r>
          <w:r w:rsidRPr="00636C35">
            <w:t xml:space="preserve">, </w:t>
          </w:r>
          <w:r w:rsidRPr="00636C35">
            <w:rPr>
              <w:i/>
            </w:rPr>
            <w:t>i.e.</w:t>
          </w:r>
          <w:r w:rsidRPr="00636C35">
            <w:t>, epiphyte-host tree or epiphyte-fungi interactions, while a</w:t>
          </w:r>
          <w:r w:rsidRPr="00636C35">
            <w:rPr>
              <w:u w:val="single"/>
            </w:rPr>
            <w:t xml:space="preserve"> tripartite network </w:t>
          </w:r>
          <w:r w:rsidRPr="00636C35">
            <w:rPr>
              <w:bCs/>
              <w:u w:val="single"/>
            </w:rPr>
            <w:t>approach</w:t>
          </w:r>
          <w:r w:rsidRPr="00636C35">
            <w:rPr>
              <w:bCs/>
            </w:rPr>
            <w:t xml:space="preserve"> (epiphyte-mycorrhiza-host tree) </w:t>
          </w:r>
          <w:r w:rsidRPr="00636C35">
            <w:t>better reflects the actual situation.</w:t>
          </w:r>
        </w:p>
        <w:p w14:paraId="185504F6" w14:textId="77777777" w:rsidR="000E2C2C" w:rsidRPr="00636C35" w:rsidRDefault="000E2C2C" w:rsidP="000E2C2C">
          <w:pPr>
            <w:pStyle w:val="Default"/>
            <w:widowControl w:val="0"/>
            <w:jc w:val="both"/>
            <w:rPr>
              <w:rFonts w:asciiTheme="minorHAnsi" w:hAnsiTheme="minorHAnsi"/>
              <w:sz w:val="22"/>
              <w:szCs w:val="22"/>
            </w:rPr>
          </w:pPr>
          <w:r w:rsidRPr="00636C35">
            <w:rPr>
              <w:rFonts w:asciiTheme="minorHAnsi" w:hAnsiTheme="minorHAnsi"/>
              <w:b/>
              <w:bCs/>
              <w:sz w:val="22"/>
              <w:szCs w:val="22"/>
            </w:rPr>
            <w:t>(2)</w:t>
          </w:r>
          <w:r w:rsidRPr="00636C35">
            <w:rPr>
              <w:rFonts w:asciiTheme="minorHAnsi" w:hAnsiTheme="minorHAnsi"/>
              <w:bCs/>
              <w:sz w:val="22"/>
              <w:szCs w:val="22"/>
            </w:rPr>
            <w:t xml:space="preserve"> The </w:t>
          </w:r>
          <w:r w:rsidRPr="00636C35">
            <w:rPr>
              <w:rFonts w:asciiTheme="minorHAnsi" w:hAnsiTheme="minorHAnsi"/>
              <w:b/>
              <w:bCs/>
              <w:sz w:val="22"/>
              <w:szCs w:val="22"/>
            </w:rPr>
            <w:t>first experimental test</w:t>
          </w:r>
          <w:r w:rsidRPr="00636C35">
            <w:rPr>
              <w:rFonts w:asciiTheme="minorHAnsi" w:hAnsiTheme="minorHAnsi"/>
              <w:bCs/>
              <w:sz w:val="22"/>
              <w:szCs w:val="22"/>
            </w:rPr>
            <w:t xml:space="preserve"> of how tripartite interactions affect orchid distribution within a vertical light gradient. C</w:t>
          </w:r>
          <w:r w:rsidRPr="00636C35">
            <w:rPr>
              <w:rFonts w:asciiTheme="minorHAnsi" w:hAnsiTheme="minorHAnsi"/>
              <w:sz w:val="22"/>
              <w:szCs w:val="22"/>
            </w:rPr>
            <w:t xml:space="preserve">ombining </w:t>
          </w:r>
          <w:r w:rsidRPr="00636C35">
            <w:rPr>
              <w:rFonts w:asciiTheme="minorHAnsi" w:hAnsiTheme="minorHAnsi"/>
              <w:b/>
              <w:sz w:val="22"/>
              <w:szCs w:val="22"/>
            </w:rPr>
            <w:t>careful field observations and experiments with cutting-edge analyses and molecular techniques</w:t>
          </w:r>
          <w:r w:rsidRPr="00636C35">
            <w:rPr>
              <w:rFonts w:asciiTheme="minorHAnsi" w:hAnsiTheme="minorHAnsi"/>
              <w:sz w:val="22"/>
              <w:szCs w:val="22"/>
            </w:rPr>
            <w:t>, I will be able to decipher:</w:t>
          </w:r>
        </w:p>
        <w:p w14:paraId="10AC0213" w14:textId="77777777" w:rsidR="000E2C2C" w:rsidRPr="00636C35" w:rsidRDefault="000E2C2C" w:rsidP="000E2C2C">
          <w:pPr>
            <w:pStyle w:val="Default"/>
            <w:widowControl w:val="0"/>
            <w:jc w:val="both"/>
            <w:rPr>
              <w:rFonts w:asciiTheme="minorHAnsi" w:hAnsiTheme="minorHAnsi"/>
              <w:sz w:val="22"/>
              <w:szCs w:val="22"/>
            </w:rPr>
          </w:pPr>
          <w:r w:rsidRPr="00636C35">
            <w:rPr>
              <w:rFonts w:asciiTheme="minorHAnsi" w:hAnsiTheme="minorHAnsi"/>
              <w:sz w:val="22"/>
              <w:szCs w:val="22"/>
            </w:rPr>
            <w:t>• whether and how mycorrhizal partners influence epiphytic orchid distribution within the host tree.</w:t>
          </w:r>
        </w:p>
        <w:p w14:paraId="31D848ED" w14:textId="77777777" w:rsidR="000E2C2C" w:rsidRPr="00636C35" w:rsidRDefault="000E2C2C" w:rsidP="000E2C2C">
          <w:pPr>
            <w:pStyle w:val="Default"/>
            <w:widowControl w:val="0"/>
            <w:jc w:val="both"/>
            <w:rPr>
              <w:rFonts w:asciiTheme="minorHAnsi" w:hAnsiTheme="minorHAnsi"/>
              <w:sz w:val="22"/>
              <w:szCs w:val="22"/>
            </w:rPr>
          </w:pPr>
          <w:r w:rsidRPr="00636C35">
            <w:rPr>
              <w:rFonts w:asciiTheme="minorHAnsi" w:hAnsiTheme="minorHAnsi"/>
              <w:sz w:val="22"/>
              <w:szCs w:val="22"/>
            </w:rPr>
            <w:t>• how the vertical gradient of light within a host-tree affects epiphytic orchid germination.</w:t>
          </w:r>
        </w:p>
        <w:p w14:paraId="51728483" w14:textId="77777777" w:rsidR="000E2C2C" w:rsidRPr="00636C35" w:rsidRDefault="000E2C2C" w:rsidP="000E2C2C">
          <w:pPr>
            <w:pStyle w:val="Default"/>
            <w:widowControl w:val="0"/>
            <w:jc w:val="both"/>
            <w:rPr>
              <w:rFonts w:asciiTheme="minorHAnsi" w:hAnsiTheme="minorHAnsi"/>
              <w:sz w:val="22"/>
              <w:szCs w:val="22"/>
            </w:rPr>
          </w:pPr>
          <w:r w:rsidRPr="00636C35">
            <w:rPr>
              <w:rFonts w:asciiTheme="minorHAnsi" w:hAnsiTheme="minorHAnsi"/>
              <w:sz w:val="22"/>
              <w:szCs w:val="22"/>
            </w:rPr>
            <w:t>• whether orchid mycorrhizal partners are replaced or retained over an individual's lifetime, and the underlying mechanisms.</w:t>
          </w:r>
        </w:p>
        <w:p w14:paraId="31527C51" w14:textId="77777777" w:rsidR="000E2C2C" w:rsidRPr="00636C35" w:rsidRDefault="000E2C2C" w:rsidP="000E2C2C">
          <w:pPr>
            <w:pStyle w:val="Default"/>
            <w:widowControl w:val="0"/>
            <w:jc w:val="both"/>
            <w:rPr>
              <w:rFonts w:asciiTheme="minorHAnsi" w:hAnsiTheme="minorHAnsi"/>
              <w:sz w:val="22"/>
              <w:szCs w:val="22"/>
            </w:rPr>
          </w:pPr>
          <w:r w:rsidRPr="00636C35">
            <w:rPr>
              <w:rFonts w:asciiTheme="minorHAnsi" w:hAnsiTheme="minorHAnsi"/>
              <w:b/>
              <w:sz w:val="22"/>
              <w:szCs w:val="22"/>
            </w:rPr>
            <w:t>(3)</w:t>
          </w:r>
          <w:r w:rsidRPr="00636C35">
            <w:rPr>
              <w:rFonts w:asciiTheme="minorHAnsi" w:hAnsiTheme="minorHAnsi"/>
              <w:sz w:val="22"/>
              <w:szCs w:val="22"/>
            </w:rPr>
            <w:t xml:space="preserve"> The</w:t>
          </w:r>
          <w:r w:rsidRPr="00636C35">
            <w:rPr>
              <w:rFonts w:asciiTheme="minorHAnsi" w:hAnsiTheme="minorHAnsi"/>
              <w:b/>
              <w:sz w:val="22"/>
              <w:szCs w:val="22"/>
            </w:rPr>
            <w:t xml:space="preserve"> first comprehensive picture of </w:t>
          </w:r>
          <w:r w:rsidRPr="00636C35">
            <w:rPr>
              <w:rFonts w:asciiTheme="minorHAnsi" w:eastAsiaTheme="minorHAnsi" w:hAnsiTheme="minorHAnsi" w:cs="Verdana"/>
              <w:b/>
              <w:sz w:val="22"/>
              <w:szCs w:val="22"/>
              <w:lang w:val="en-US"/>
            </w:rPr>
            <w:t>the patterns and potential drivers of tropical epiphytic orchid distribution</w:t>
          </w:r>
          <w:r w:rsidRPr="00636C35">
            <w:rPr>
              <w:rFonts w:asciiTheme="minorHAnsi" w:hAnsiTheme="minorHAnsi"/>
              <w:sz w:val="22"/>
              <w:szCs w:val="22"/>
            </w:rPr>
            <w:t xml:space="preserve">. This research </w:t>
          </w:r>
          <w:r w:rsidRPr="00636C35">
            <w:rPr>
              <w:rFonts w:asciiTheme="minorHAnsi" w:hAnsiTheme="minorHAnsi"/>
              <w:b/>
              <w:sz w:val="22"/>
              <w:szCs w:val="22"/>
            </w:rPr>
            <w:t>will push the state-of-the-art forward</w:t>
          </w:r>
          <w:r w:rsidRPr="00636C35">
            <w:rPr>
              <w:rFonts w:asciiTheme="minorHAnsi" w:hAnsiTheme="minorHAnsi"/>
              <w:sz w:val="22"/>
              <w:szCs w:val="22"/>
            </w:rPr>
            <w:t>, moving from local studies of focal orchid species towards an integrative approach over larger scales, and providing novel insights into:</w:t>
          </w:r>
        </w:p>
        <w:p w14:paraId="44780A64" w14:textId="77777777" w:rsidR="000E2C2C" w:rsidRPr="00636C35" w:rsidRDefault="000E2C2C" w:rsidP="000E2C2C">
          <w:pPr>
            <w:widowControl w:val="0"/>
            <w:autoSpaceDE w:val="0"/>
            <w:autoSpaceDN w:val="0"/>
            <w:adjustRightInd w:val="0"/>
            <w:spacing w:after="0" w:line="240" w:lineRule="auto"/>
            <w:jc w:val="both"/>
          </w:pPr>
          <w:r w:rsidRPr="00636C35">
            <w:lastRenderedPageBreak/>
            <w:t>• how climatic factors influence the interaction network and community structure of epiphytic orchids.</w:t>
          </w:r>
        </w:p>
        <w:p w14:paraId="6F611943" w14:textId="77777777" w:rsidR="00636C35" w:rsidRPr="00636C35" w:rsidRDefault="000E2C2C" w:rsidP="000E2C2C">
          <w:pPr>
            <w:pStyle w:val="Prrafodelista"/>
            <w:widowControl w:val="0"/>
            <w:spacing w:after="0" w:line="240" w:lineRule="auto"/>
            <w:ind w:left="0"/>
            <w:jc w:val="both"/>
            <w:rPr>
              <w:ins w:id="163" w:author="agustina ventre" w:date="2018-11-26T15:11:00Z"/>
              <w:rFonts w:asciiTheme="minorHAnsi" w:hAnsiTheme="minorHAnsi"/>
              <w:sz w:val="22"/>
            </w:rPr>
          </w:pPr>
          <w:r w:rsidRPr="00636C35">
            <w:rPr>
              <w:rFonts w:asciiTheme="minorHAnsi" w:hAnsiTheme="minorHAnsi"/>
              <w:sz w:val="22"/>
            </w:rPr>
            <w:t>• how orchid partner breadth and partner availability influence the large-scale distribution of epiphytic orchids.</w:t>
          </w:r>
        </w:p>
        <w:p w14:paraId="246F2EB2" w14:textId="77777777" w:rsidR="00636C35" w:rsidRDefault="00636C35" w:rsidP="000E2C2C">
          <w:pPr>
            <w:pStyle w:val="Prrafodelista"/>
            <w:widowControl w:val="0"/>
            <w:spacing w:after="0" w:line="240" w:lineRule="auto"/>
            <w:ind w:left="0"/>
            <w:jc w:val="both"/>
            <w:rPr>
              <w:ins w:id="164" w:author="agustina ventre" w:date="2018-11-26T15:14:00Z"/>
              <w:rFonts w:asciiTheme="minorHAnsi" w:hAnsiTheme="minorHAnsi"/>
              <w:sz w:val="22"/>
            </w:rPr>
          </w:pPr>
        </w:p>
        <w:p w14:paraId="2248E531" w14:textId="77777777" w:rsidR="00636C35" w:rsidRPr="00636C35" w:rsidRDefault="00636C35" w:rsidP="000E2C2C">
          <w:pPr>
            <w:pStyle w:val="Prrafodelista"/>
            <w:widowControl w:val="0"/>
            <w:spacing w:after="0" w:line="240" w:lineRule="auto"/>
            <w:ind w:left="0"/>
            <w:jc w:val="both"/>
            <w:rPr>
              <w:ins w:id="165" w:author="agustina ventre" w:date="2018-11-26T15:11:00Z"/>
              <w:rFonts w:asciiTheme="minorHAnsi" w:hAnsiTheme="minorHAnsi"/>
              <w:sz w:val="22"/>
            </w:rPr>
          </w:pPr>
        </w:p>
        <w:p w14:paraId="3B29463A" w14:textId="77777777" w:rsidR="00636C35" w:rsidRPr="00636C35" w:rsidRDefault="00636C35" w:rsidP="00636C35">
          <w:pPr>
            <w:rPr>
              <w:ins w:id="166" w:author="agustina ventre" w:date="2018-11-26T15:12:00Z"/>
            </w:rPr>
          </w:pPr>
          <w:ins w:id="167" w:author="agustina ventre" w:date="2018-11-26T15:12:00Z">
            <w:r w:rsidRPr="00636C35">
              <w:rPr>
                <w:rPrChange w:id="168" w:author="agustina ventre" w:date="2018-11-26T15:12:00Z">
                  <w:rPr>
                    <w:highlight w:val="yellow"/>
                  </w:rPr>
                </w:rPrChange>
              </w:rPr>
              <w:t>I will build and analyse tripartite interaction networks to infer changes in the orchid-mycorrhiza-host tree interactions over a geographical gradient of temperature and moisture. I expect to find a continuum of orchid-partner interactions, from strict generalists to strict specialists. Forests with more stressful abiotic conditions (e.g., warm and dry) will harbour orchid species that depend more strongly on their partners, while moist forests will host a wider variety of strategies. This project will address for the first time the effect of two partners on the distribution of epiphytic orchids in megadiverse communities across geographical and local ecological gradients.</w:t>
            </w:r>
          </w:ins>
        </w:p>
        <w:p w14:paraId="3977EE58" w14:textId="77777777" w:rsidR="00636C35" w:rsidRPr="00636C35" w:rsidRDefault="00636C35" w:rsidP="00636C35">
          <w:pPr>
            <w:rPr>
              <w:ins w:id="169" w:author="agustina ventre" w:date="2018-11-26T15:12:00Z"/>
            </w:rPr>
          </w:pPr>
          <w:ins w:id="170" w:author="agustina ventre" w:date="2018-11-26T15:12:00Z">
            <w:r w:rsidRPr="00636C35">
              <w:rPr>
                <w:rPrChange w:id="171" w:author="agustina ventre" w:date="2018-11-26T15:12:00Z">
                  <w:rPr>
                    <w:highlight w:val="yellow"/>
                  </w:rPr>
                </w:rPrChange>
              </w:rPr>
              <w:t>Solid evidence of how light gradients affect fungi availability and mycorrhizal symbioses in epiphytic orchids is still lacking . Furthermore, the few studies available deal mainly with adult plants, but neglect germination or transitions between ontogenetic stages. Such knowledge is key to design effective, evidence-based orchid conservation actions.</w:t>
            </w:r>
          </w:ins>
        </w:p>
        <w:p w14:paraId="777D048C" w14:textId="3AA3E342" w:rsidR="000D3440" w:rsidRPr="00636C35" w:rsidRDefault="00636C35">
          <w:pPr>
            <w:rPr>
              <w:rPrChange w:id="172" w:author="agustina ventre" w:date="2018-11-26T15:12:00Z">
                <w:rPr>
                  <w:rFonts w:asciiTheme="minorHAnsi" w:hAnsiTheme="minorHAnsi" w:cs="Calibri"/>
                  <w:b/>
                  <w:sz w:val="22"/>
                  <w:lang w:val="en-GB"/>
                </w:rPr>
              </w:rPrChange>
            </w:rPr>
            <w:pPrChange w:id="173" w:author="agustina ventre" w:date="2018-11-26T15:12:00Z">
              <w:pPr>
                <w:pStyle w:val="Prrafodelista"/>
                <w:widowControl w:val="0"/>
                <w:spacing w:after="0" w:line="240" w:lineRule="auto"/>
                <w:ind w:left="0"/>
                <w:jc w:val="both"/>
              </w:pPr>
            </w:pPrChange>
          </w:pPr>
          <w:ins w:id="174" w:author="agustina ventre" w:date="2018-11-26T15:12:00Z">
            <w:r w:rsidRPr="00636C35">
              <w:t xml:space="preserve">Our knowledge on how </w:t>
            </w:r>
            <w:r w:rsidRPr="00636C35">
              <w:rPr>
                <w:rPrChange w:id="175" w:author="agustina ventre" w:date="2018-11-26T15:12:00Z">
                  <w:rPr>
                    <w:highlight w:val="yellow"/>
                  </w:rPr>
                </w:rPrChange>
              </w:rPr>
              <w:t>seedling and adult niche requirements ultimately affect epiphytic orchid distribution is only fragmentary. This is because the studies addressing this problem have focused on adults, which are more conspicuous than earlier life stages, in local studies in a few species. In addition, the technology for massive DNA sequencing of microscopic fungi has been developed only in the last 15-10 years, which now allows to quantify the molecular diversity of fungal partners with an unprecedented resolution. A major current need in the field is an integrated approach that addresses (i) how do host trees and mycorrhizal fungi limit epiphytic orchid distribution across geographical ecological gradients, (ii) how the regeneration niche as defined by mycorrhizal fungi and the abiotic environment, and the transition to the adult stage determine individual establishment in epiphytic orchid populations6 .</w:t>
            </w:r>
          </w:ins>
        </w:p>
      </w:sdtContent>
    </w:sdt>
    <w:p w14:paraId="35142F98" w14:textId="2873A491" w:rsidR="00D33F8F" w:rsidRPr="008B6F22" w:rsidRDefault="00D33F8F" w:rsidP="00D33F8F">
      <w:pPr>
        <w:spacing w:after="0" w:line="240" w:lineRule="auto"/>
        <w:rPr>
          <w:rFonts w:eastAsia="Times New Roman" w:cs="Times New Roman"/>
          <w:lang w:val="en-US" w:eastAsia="nl-BE"/>
        </w:rPr>
      </w:pPr>
    </w:p>
    <w:p w14:paraId="581F0F1C" w14:textId="77777777" w:rsidR="008B6F22" w:rsidRDefault="009E1611" w:rsidP="00CC1351">
      <w:pPr>
        <w:pStyle w:val="Ttulo1"/>
        <w:rPr>
          <w:rFonts w:eastAsia="Times New Roman"/>
          <w:lang w:val="en-US" w:eastAsia="nl-BE"/>
        </w:rPr>
      </w:pPr>
      <w:r>
        <w:rPr>
          <w:rFonts w:eastAsia="Times New Roman"/>
          <w:lang w:val="en-US" w:eastAsia="nl-BE"/>
        </w:rPr>
        <w:t>Research methodology and work plan</w:t>
      </w:r>
    </w:p>
    <w:p w14:paraId="22728C48" w14:textId="061CAE82" w:rsidR="009E1611" w:rsidRPr="004C5281" w:rsidDel="00636C35" w:rsidRDefault="009E1611" w:rsidP="004C5281">
      <w:pPr>
        <w:spacing w:after="0" w:line="240" w:lineRule="auto"/>
        <w:jc w:val="both"/>
        <w:rPr>
          <w:del w:id="176" w:author="agustina ventre" w:date="2018-11-26T15:15:00Z"/>
          <w:rFonts w:ascii="Calibri" w:eastAsia="Times New Roman" w:hAnsi="Calibri" w:cs="Calibri"/>
          <w:bCs/>
          <w:i/>
          <w:color w:val="00B0F0"/>
          <w:sz w:val="18"/>
          <w:szCs w:val="18"/>
          <w:lang w:val="en-GB" w:eastAsia="nl-BE"/>
        </w:rPr>
      </w:pPr>
      <w:del w:id="177" w:author="agustina ventre" w:date="2018-11-26T15:15:00Z">
        <w:r w:rsidRPr="004C5281" w:rsidDel="00636C35">
          <w:rPr>
            <w:rFonts w:ascii="Calibri" w:eastAsia="Times New Roman" w:hAnsi="Calibri" w:cs="Calibri"/>
            <w:bCs/>
            <w:i/>
            <w:color w:val="00B0F0"/>
            <w:sz w:val="18"/>
            <w:szCs w:val="18"/>
            <w:lang w:val="en-GB" w:eastAsia="nl-BE"/>
          </w:rPr>
          <w:delText xml:space="preserve">Elaborate the different envisaged steps (experiments/activities) </w:delText>
        </w:r>
        <w:r w:rsidR="00C17CD3" w:rsidRPr="004C5281" w:rsidDel="00636C35">
          <w:rPr>
            <w:rFonts w:ascii="Calibri" w:eastAsia="Times New Roman" w:hAnsi="Calibri" w:cs="Calibri"/>
            <w:bCs/>
            <w:i/>
            <w:color w:val="00B0F0"/>
            <w:sz w:val="18"/>
            <w:szCs w:val="18"/>
            <w:lang w:val="en-GB" w:eastAsia="nl-BE"/>
          </w:rPr>
          <w:delText xml:space="preserve">in your research, </w:delText>
        </w:r>
        <w:r w:rsidRPr="004C5281" w:rsidDel="00636C35">
          <w:rPr>
            <w:rFonts w:ascii="Calibri" w:eastAsia="Times New Roman" w:hAnsi="Calibri" w:cs="Calibri"/>
            <w:bCs/>
            <w:i/>
            <w:color w:val="00B0F0"/>
            <w:sz w:val="18"/>
            <w:szCs w:val="18"/>
            <w:lang w:val="en-GB" w:eastAsia="nl-BE"/>
          </w:rPr>
          <w:delText xml:space="preserve">and motivate </w:delText>
        </w:r>
        <w:r w:rsidR="009367CF" w:rsidRPr="004C5281" w:rsidDel="00636C35">
          <w:rPr>
            <w:rFonts w:ascii="Calibri" w:eastAsia="Times New Roman" w:hAnsi="Calibri" w:cs="Calibri"/>
            <w:bCs/>
            <w:i/>
            <w:color w:val="00B0F0"/>
            <w:sz w:val="18"/>
            <w:szCs w:val="18"/>
            <w:lang w:val="en-GB" w:eastAsia="nl-BE"/>
          </w:rPr>
          <w:delText xml:space="preserve">your </w:delText>
        </w:r>
        <w:r w:rsidRPr="004C5281" w:rsidDel="00636C35">
          <w:rPr>
            <w:rFonts w:ascii="Calibri" w:eastAsia="Times New Roman" w:hAnsi="Calibri" w:cs="Calibri"/>
            <w:bCs/>
            <w:i/>
            <w:color w:val="00B0F0"/>
            <w:sz w:val="18"/>
            <w:szCs w:val="18"/>
            <w:lang w:val="en-GB" w:eastAsia="nl-BE"/>
          </w:rPr>
          <w:delText xml:space="preserve">strategic choices </w:delText>
        </w:r>
        <w:r w:rsidR="009367CF" w:rsidRPr="004C5281" w:rsidDel="00636C35">
          <w:rPr>
            <w:rFonts w:ascii="Calibri" w:eastAsia="Times New Roman" w:hAnsi="Calibri" w:cs="Calibri"/>
            <w:bCs/>
            <w:i/>
            <w:color w:val="00B0F0"/>
            <w:sz w:val="18"/>
            <w:szCs w:val="18"/>
            <w:lang w:val="en-GB" w:eastAsia="nl-BE"/>
          </w:rPr>
          <w:delText xml:space="preserve">with the aim of </w:delText>
        </w:r>
        <w:r w:rsidRPr="004C5281" w:rsidDel="00636C35">
          <w:rPr>
            <w:rFonts w:ascii="Calibri" w:eastAsia="Times New Roman" w:hAnsi="Calibri" w:cs="Calibri"/>
            <w:bCs/>
            <w:i/>
            <w:color w:val="00B0F0"/>
            <w:sz w:val="18"/>
            <w:szCs w:val="18"/>
            <w:lang w:val="en-GB" w:eastAsia="nl-BE"/>
          </w:rPr>
          <w:delText xml:space="preserve">reaching the objectives. Describe the set-up and cohesion of the work packages including intermediate goals (milestones). </w:delText>
        </w:r>
      </w:del>
    </w:p>
    <w:p w14:paraId="1F7C68B2" w14:textId="014F7A19" w:rsidR="009E1611" w:rsidRPr="004C5281" w:rsidDel="00636C35" w:rsidRDefault="009E1611" w:rsidP="004C5281">
      <w:pPr>
        <w:spacing w:after="0" w:line="240" w:lineRule="auto"/>
        <w:jc w:val="both"/>
        <w:rPr>
          <w:del w:id="178" w:author="agustina ventre" w:date="2018-11-26T15:15:00Z"/>
          <w:rFonts w:ascii="Calibri" w:eastAsia="Times New Roman" w:hAnsi="Calibri" w:cs="Calibri"/>
          <w:bCs/>
          <w:i/>
          <w:color w:val="00B0F0"/>
          <w:sz w:val="18"/>
          <w:szCs w:val="18"/>
          <w:lang w:val="en-GB" w:eastAsia="nl-BE"/>
        </w:rPr>
      </w:pPr>
      <w:del w:id="179" w:author="agustina ventre" w:date="2018-11-26T15:15:00Z">
        <w:r w:rsidRPr="004C5281" w:rsidDel="00636C35">
          <w:rPr>
            <w:rFonts w:ascii="Calibri" w:eastAsia="Times New Roman" w:hAnsi="Calibri" w:cs="Calibri"/>
            <w:bCs/>
            <w:i/>
            <w:color w:val="00B0F0"/>
            <w:sz w:val="18"/>
            <w:szCs w:val="18"/>
            <w:lang w:val="en-GB" w:eastAsia="nl-BE"/>
          </w:rPr>
          <w:delText xml:space="preserve">Show where the proposed methodology (research approach) is according to the state of the art and where it is novel. </w:delText>
        </w:r>
        <w:r w:rsidR="009367CF" w:rsidRPr="004C5281" w:rsidDel="00636C35">
          <w:rPr>
            <w:rFonts w:ascii="Calibri" w:eastAsia="Times New Roman" w:hAnsi="Calibri" w:cs="Calibri"/>
            <w:bCs/>
            <w:i/>
            <w:color w:val="00B0F0"/>
            <w:sz w:val="18"/>
            <w:szCs w:val="18"/>
            <w:lang w:val="en-GB" w:eastAsia="nl-BE"/>
          </w:rPr>
          <w:delText xml:space="preserve">Discuss </w:delText>
        </w:r>
        <w:r w:rsidRPr="004C5281" w:rsidDel="00636C35">
          <w:rPr>
            <w:rFonts w:ascii="Calibri" w:eastAsia="Times New Roman" w:hAnsi="Calibri" w:cs="Calibri"/>
            <w:bCs/>
            <w:i/>
            <w:color w:val="00B0F0"/>
            <w:sz w:val="18"/>
            <w:szCs w:val="18"/>
            <w:lang w:val="en-GB" w:eastAsia="nl-BE"/>
          </w:rPr>
          <w:delText xml:space="preserve">risks that might endanger reaching project objectives and the contingency plans to be put in place should </w:delText>
        </w:r>
        <w:r w:rsidR="006C78B6" w:rsidDel="00636C35">
          <w:rPr>
            <w:rFonts w:ascii="Calibri" w:eastAsia="Times New Roman" w:hAnsi="Calibri" w:cs="Calibri"/>
            <w:bCs/>
            <w:i/>
            <w:color w:val="00B0F0"/>
            <w:sz w:val="18"/>
            <w:szCs w:val="18"/>
            <w:lang w:val="en-GB" w:eastAsia="nl-BE"/>
          </w:rPr>
          <w:delText xml:space="preserve">this </w:delText>
        </w:r>
        <w:r w:rsidRPr="004C5281" w:rsidDel="00636C35">
          <w:rPr>
            <w:rFonts w:ascii="Calibri" w:eastAsia="Times New Roman" w:hAnsi="Calibri" w:cs="Calibri"/>
            <w:bCs/>
            <w:i/>
            <w:color w:val="00B0F0"/>
            <w:sz w:val="18"/>
            <w:szCs w:val="18"/>
            <w:lang w:val="en-GB" w:eastAsia="nl-BE"/>
          </w:rPr>
          <w:delText>risk occur.</w:delText>
        </w:r>
      </w:del>
    </w:p>
    <w:p w14:paraId="02C93388" w14:textId="055A86F6" w:rsidR="009E1611" w:rsidRPr="004C5281" w:rsidDel="00636C35" w:rsidRDefault="009367CF" w:rsidP="004C5281">
      <w:pPr>
        <w:spacing w:after="0" w:line="240" w:lineRule="auto"/>
        <w:jc w:val="both"/>
        <w:rPr>
          <w:del w:id="180" w:author="agustina ventre" w:date="2018-11-26T15:15:00Z"/>
          <w:rFonts w:ascii="Calibri" w:eastAsia="Times New Roman" w:hAnsi="Calibri" w:cs="Calibri"/>
          <w:bCs/>
          <w:i/>
          <w:color w:val="00B0F0"/>
          <w:sz w:val="18"/>
          <w:szCs w:val="18"/>
          <w:lang w:val="en-GB" w:eastAsia="nl-BE"/>
        </w:rPr>
      </w:pPr>
      <w:del w:id="181" w:author="agustina ventre" w:date="2018-11-26T15:15:00Z">
        <w:r w:rsidRPr="004C5281" w:rsidDel="00636C35">
          <w:rPr>
            <w:rFonts w:ascii="Calibri" w:eastAsia="Times New Roman" w:hAnsi="Calibri" w:cs="Calibri"/>
            <w:bCs/>
            <w:i/>
            <w:color w:val="00B0F0"/>
            <w:sz w:val="18"/>
            <w:szCs w:val="18"/>
            <w:lang w:val="en-GB" w:eastAsia="nl-BE"/>
          </w:rPr>
          <w:delText>Use</w:delText>
        </w:r>
        <w:r w:rsidR="009E1611" w:rsidRPr="004C5281" w:rsidDel="00636C35">
          <w:rPr>
            <w:rFonts w:ascii="Calibri" w:eastAsia="Times New Roman" w:hAnsi="Calibri" w:cs="Calibri"/>
            <w:bCs/>
            <w:i/>
            <w:color w:val="00B0F0"/>
            <w:sz w:val="18"/>
            <w:szCs w:val="18"/>
            <w:lang w:val="en-GB" w:eastAsia="nl-BE"/>
          </w:rPr>
          <w:delText xml:space="preserve"> a table or graphic representation of the planned course of activities (timing work packages, milestones, critical path) over the </w:delText>
        </w:r>
        <w:r w:rsidR="008B6F22" w:rsidRPr="004C5281" w:rsidDel="00636C35">
          <w:rPr>
            <w:rFonts w:ascii="Calibri" w:eastAsia="Times New Roman" w:hAnsi="Calibri" w:cs="Calibri"/>
            <w:bCs/>
            <w:i/>
            <w:color w:val="00B0F0"/>
            <w:sz w:val="18"/>
            <w:szCs w:val="18"/>
            <w:lang w:val="en-GB" w:eastAsia="nl-BE"/>
          </w:rPr>
          <w:delText>3</w:delText>
        </w:r>
        <w:r w:rsidR="009E1611" w:rsidRPr="004C5281" w:rsidDel="00636C35">
          <w:rPr>
            <w:rFonts w:ascii="Calibri" w:eastAsia="Times New Roman" w:hAnsi="Calibri" w:cs="Calibri"/>
            <w:bCs/>
            <w:i/>
            <w:color w:val="00B0F0"/>
            <w:sz w:val="18"/>
            <w:szCs w:val="18"/>
            <w:lang w:val="en-GB" w:eastAsia="nl-BE"/>
          </w:rPr>
          <w:delText>-years grant period.</w:delText>
        </w:r>
      </w:del>
    </w:p>
    <w:p w14:paraId="35142F9C" w14:textId="77777777" w:rsidR="006178B5" w:rsidRPr="004C5281" w:rsidRDefault="006178B5" w:rsidP="004C5281">
      <w:pPr>
        <w:spacing w:after="0" w:line="240" w:lineRule="auto"/>
        <w:jc w:val="both"/>
        <w:rPr>
          <w:rFonts w:ascii="Calibri" w:eastAsia="Times New Roman" w:hAnsi="Calibri" w:cs="Calibri"/>
          <w:bCs/>
          <w:i/>
          <w:color w:val="00B0F0"/>
          <w:sz w:val="18"/>
          <w:szCs w:val="18"/>
          <w:lang w:val="en-GB" w:eastAsia="nl-BE"/>
        </w:rPr>
      </w:pPr>
    </w:p>
    <w:bookmarkStart w:id="182" w:name="_GoBack" w:displacedByCustomXml="next"/>
    <w:sdt>
      <w:sdtPr>
        <w:id w:val="-2102408159"/>
        <w:placeholder>
          <w:docPart w:val="BF54DFE9335F4BBDAEA6E735AFDF4A32"/>
        </w:placeholder>
      </w:sdtPr>
      <w:sdtEndPr>
        <w:rPr>
          <w:rFonts w:ascii="Calibri" w:hAnsi="Calibri"/>
        </w:rPr>
      </w:sdtEndPr>
      <w:sdtContent>
        <w:p w14:paraId="69FB3A23" w14:textId="77777777" w:rsidR="00636C35" w:rsidRDefault="00636C35" w:rsidP="00636C35">
          <w:pPr>
            <w:rPr>
              <w:ins w:id="183" w:author="agustina ventre" w:date="2018-11-26T15:20:00Z"/>
            </w:rPr>
          </w:pPr>
          <w:ins w:id="184" w:author="agustina ventre" w:date="2018-11-26T15:19:00Z">
            <w:r>
              <w:t>The study will be conducted in natural, mostly undisturbed tropical forest ecosystems. I will sample communities of epiphytic orchids in three forest types along a humidity-altitude gradient in the western mountain range of the Colombian Andes (Fig. 3a). The forest types encompass dry forests in the Cauca River Valley, dry-humid transition forests (DHTF) in the valley slope, and cloud forests in the Pacific slope. In each forest type I will choose two plots 5 km apart. I will sample plants growing at a height of 10 m (H1) on tree trunks using the single-rope climbing method, collecting three 2-cm root fragments in up to five individuals per orchid species of all the species found. Sampling will not destroy the plants.</w:t>
            </w:r>
          </w:ins>
        </w:p>
        <w:p w14:paraId="4B077225" w14:textId="77777777" w:rsidR="009A2482" w:rsidRPr="00454E96" w:rsidRDefault="009A2482" w:rsidP="009A2482">
          <w:pPr>
            <w:widowControl w:val="0"/>
            <w:autoSpaceDE w:val="0"/>
            <w:autoSpaceDN w:val="0"/>
            <w:adjustRightInd w:val="0"/>
            <w:spacing w:after="0" w:line="240" w:lineRule="auto"/>
            <w:jc w:val="both"/>
            <w:rPr>
              <w:ins w:id="185" w:author="agustina ventre" w:date="2018-11-26T15:20:00Z"/>
              <w:b/>
            </w:rPr>
          </w:pPr>
          <w:ins w:id="186" w:author="agustina ventre" w:date="2018-11-26T15:20:00Z">
            <w:r>
              <w:rPr>
                <w:b/>
                <w:noProof/>
                <w:lang w:val="en-GB" w:eastAsia="en-GB"/>
                <w:rPrChange w:id="187" w:author="Unknown">
                  <w:rPr>
                    <w:noProof/>
                    <w:lang w:val="en-GB" w:eastAsia="en-GB"/>
                  </w:rPr>
                </w:rPrChange>
              </w:rPr>
              <w:lastRenderedPageBreak/>
              <w:drawing>
                <wp:inline distT="0" distB="0" distL="0" distR="0" wp14:anchorId="22A14500" wp14:editId="1FE0E43F">
                  <wp:extent cx="4475582" cy="1703781"/>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mpling1.png"/>
                          <pic:cNvPicPr/>
                        </pic:nvPicPr>
                        <pic:blipFill rotWithShape="1">
                          <a:blip r:embed="rId15" cstate="print">
                            <a:extLst>
                              <a:ext uri="{28A0092B-C50C-407E-A947-70E740481C1C}">
                                <a14:useLocalDpi xmlns:a14="http://schemas.microsoft.com/office/drawing/2010/main" val="0"/>
                              </a:ext>
                            </a:extLst>
                          </a:blip>
                          <a:srcRect t="15890"/>
                          <a:stretch/>
                        </pic:blipFill>
                        <pic:spPr bwMode="auto">
                          <a:xfrm>
                            <a:off x="0" y="0"/>
                            <a:ext cx="4485323" cy="1707489"/>
                          </a:xfrm>
                          <a:prstGeom prst="rect">
                            <a:avLst/>
                          </a:prstGeom>
                          <a:ln>
                            <a:noFill/>
                          </a:ln>
                          <a:extLst>
                            <a:ext uri="{53640926-AAD7-44D8-BBD7-CCE9431645EC}">
                              <a14:shadowObscured xmlns:a14="http://schemas.microsoft.com/office/drawing/2010/main"/>
                            </a:ext>
                          </a:extLst>
                        </pic:spPr>
                      </pic:pic>
                    </a:graphicData>
                  </a:graphic>
                </wp:inline>
              </w:drawing>
            </w:r>
          </w:ins>
        </w:p>
        <w:p w14:paraId="77B2D4F9" w14:textId="77777777" w:rsidR="009A2482" w:rsidRPr="00454E96" w:rsidRDefault="009A2482" w:rsidP="009A2482">
          <w:pPr>
            <w:widowControl w:val="0"/>
            <w:autoSpaceDE w:val="0"/>
            <w:autoSpaceDN w:val="0"/>
            <w:adjustRightInd w:val="0"/>
            <w:spacing w:after="0" w:line="240" w:lineRule="auto"/>
            <w:jc w:val="both"/>
            <w:rPr>
              <w:ins w:id="188" w:author="agustina ventre" w:date="2018-11-26T15:20:00Z"/>
            </w:rPr>
          </w:pPr>
          <w:commentRangeStart w:id="189"/>
          <w:ins w:id="190" w:author="agustina ventre" w:date="2018-11-26T15:20:00Z">
            <w:r w:rsidRPr="00454E96">
              <w:rPr>
                <w:b/>
              </w:rPr>
              <w:t>Fig.</w:t>
            </w:r>
            <w:r w:rsidRPr="00454E96">
              <w:t xml:space="preserve"> </w:t>
            </w:r>
            <w:r>
              <w:rPr>
                <w:b/>
              </w:rPr>
              <w:t>3</w:t>
            </w:r>
            <w:r w:rsidRPr="00454E96">
              <w:t xml:space="preserve"> </w:t>
            </w:r>
            <w:commentRangeEnd w:id="189"/>
            <w:r w:rsidRPr="00454E96">
              <w:rPr>
                <w:rStyle w:val="Refdecomentario"/>
                <w:sz w:val="22"/>
                <w:szCs w:val="22"/>
              </w:rPr>
              <w:commentReference w:id="189"/>
            </w:r>
            <w:r w:rsidRPr="00454E96">
              <w:t xml:space="preserve">Sampling design. </w:t>
            </w:r>
            <w:r w:rsidRPr="00454E96">
              <w:rPr>
                <w:b/>
              </w:rPr>
              <w:t>(a)</w:t>
            </w:r>
            <w:r w:rsidRPr="00454E96">
              <w:t xml:space="preserve"> Geographical gradient including three forest types in the Andes Mountain Range, with two plots per altitude. </w:t>
            </w:r>
            <w:r w:rsidRPr="00454E96">
              <w:rPr>
                <w:b/>
              </w:rPr>
              <w:t>(b)</w:t>
            </w:r>
            <w:r w:rsidRPr="00454E96">
              <w:t xml:space="preserve"> Sampling method. </w:t>
            </w:r>
          </w:ins>
        </w:p>
        <w:p w14:paraId="2FE9D6E1" w14:textId="77777777" w:rsidR="009A2482" w:rsidRDefault="009A2482" w:rsidP="00636C35">
          <w:pPr>
            <w:rPr>
              <w:ins w:id="191" w:author="agustina ventre" w:date="2018-11-26T15:19:00Z"/>
            </w:rPr>
          </w:pPr>
        </w:p>
        <w:p w14:paraId="3BDE16A7" w14:textId="40ED484B" w:rsidR="0074421C" w:rsidRPr="00454E96" w:rsidDel="00636C35" w:rsidRDefault="0074421C" w:rsidP="00454E96">
          <w:pPr>
            <w:widowControl w:val="0"/>
            <w:autoSpaceDE w:val="0"/>
            <w:autoSpaceDN w:val="0"/>
            <w:adjustRightInd w:val="0"/>
            <w:spacing w:after="0" w:line="240" w:lineRule="auto"/>
            <w:jc w:val="both"/>
            <w:rPr>
              <w:del w:id="192" w:author="agustina ventre" w:date="2018-11-26T15:19:00Z"/>
              <w:rFonts w:cs="Verdana"/>
              <w:lang w:val="en-US"/>
            </w:rPr>
          </w:pPr>
          <w:del w:id="193" w:author="agustina ventre" w:date="2018-11-26T15:19:00Z">
            <w:r w:rsidRPr="00454E96" w:rsidDel="00636C35">
              <w:rPr>
                <w:b/>
              </w:rPr>
              <w:delText>The approach has been tailored to address major knowledge gaps in the field</w:delText>
            </w:r>
            <w:r w:rsidR="00925F67" w:rsidDel="00636C35">
              <w:rPr>
                <w:b/>
              </w:rPr>
              <w:delText xml:space="preserve"> (Fig. 2)</w:delText>
            </w:r>
            <w:r w:rsidRPr="00454E96" w:rsidDel="00636C35">
              <w:delText xml:space="preserve">. The study of </w:delText>
            </w:r>
            <w:r w:rsidRPr="00454E96" w:rsidDel="00636C35">
              <w:rPr>
                <w:u w:val="single"/>
              </w:rPr>
              <w:delText>many species</w:delText>
            </w:r>
            <w:r w:rsidRPr="00454E96" w:rsidDel="00636C35">
              <w:delText xml:space="preserve"> across </w:delText>
            </w:r>
            <w:r w:rsidRPr="00454E96" w:rsidDel="00636C35">
              <w:rPr>
                <w:u w:val="single"/>
              </w:rPr>
              <w:delText>geographical spatial scales</w:delText>
            </w:r>
            <w:r w:rsidRPr="00454E96" w:rsidDel="00636C35">
              <w:delText xml:space="preserve"> and </w:delText>
            </w:r>
            <w:r w:rsidRPr="00454E96" w:rsidDel="00636C35">
              <w:rPr>
                <w:u w:val="single"/>
              </w:rPr>
              <w:delText>ecological gradients</w:delText>
            </w:r>
            <w:r w:rsidRPr="00454E96" w:rsidDel="00636C35">
              <w:delText xml:space="preserve"> will provide </w:delText>
            </w:r>
            <w:r w:rsidRPr="00454E96" w:rsidDel="00636C35">
              <w:rPr>
                <w:rFonts w:cs="Verdana"/>
                <w:lang w:val="en-US"/>
              </w:rPr>
              <w:delText xml:space="preserve">an unprecedented picture of the patterns of tropical epiphytic orchid distribution as related to host trees and mycorrhiza. In addition, </w:delText>
            </w:r>
            <w:r w:rsidRPr="00454E96" w:rsidDel="00636C35">
              <w:rPr>
                <w:rFonts w:cs="Verdana"/>
                <w:u w:val="single"/>
                <w:lang w:val="en-US"/>
              </w:rPr>
              <w:delText>germination experiments</w:delText>
            </w:r>
            <w:r w:rsidRPr="00454E96" w:rsidDel="00636C35">
              <w:rPr>
                <w:rFonts w:cs="Verdana"/>
                <w:lang w:val="en-US"/>
              </w:rPr>
              <w:delText xml:space="preserve"> will provide novel insights into how ontogenetic partner turnover influences the distribution of epiphytic orchids. The expertise and equipment needed for gene sequencing and data analysis are provided by the host. I have experience in working with tropical epiphytes</w:delText>
            </w:r>
            <w:r w:rsidRPr="00454E96" w:rsidDel="00636C35">
              <w:rPr>
                <w:rStyle w:val="Refdenotaalpie"/>
                <w:rFonts w:cs="Verdana"/>
                <w:lang w:val="en-US"/>
              </w:rPr>
              <w:footnoteReference w:id="21"/>
            </w:r>
            <w:r w:rsidRPr="00454E96" w:rsidDel="00636C35">
              <w:rPr>
                <w:rFonts w:cs="Verdana"/>
                <w:lang w:val="en-US"/>
              </w:rPr>
              <w:delText xml:space="preserve"> and performing detailed light measurements in tropical forests</w:delText>
            </w:r>
            <w:r w:rsidRPr="00454E96" w:rsidDel="00636C35">
              <w:rPr>
                <w:rStyle w:val="Refdenotaalpie"/>
                <w:rFonts w:cs="Verdana"/>
                <w:lang w:val="en-US"/>
              </w:rPr>
              <w:footnoteReference w:id="22"/>
            </w:r>
            <w:r w:rsidRPr="00454E96" w:rsidDel="00636C35">
              <w:rPr>
                <w:rFonts w:cs="Verdana"/>
                <w:vertAlign w:val="superscript"/>
                <w:lang w:val="en-US"/>
              </w:rPr>
              <w:delText>,</w:delText>
            </w:r>
            <w:r w:rsidRPr="00454E96" w:rsidDel="00636C35">
              <w:rPr>
                <w:rStyle w:val="Refdenotaalpie"/>
                <w:rFonts w:cs="Verdana"/>
                <w:lang w:val="en-US"/>
              </w:rPr>
              <w:footnoteReference w:id="23"/>
            </w:r>
            <w:r w:rsidRPr="00454E96" w:rsidDel="00636C35">
              <w:rPr>
                <w:rFonts w:cs="Verdana"/>
                <w:lang w:val="en-US"/>
              </w:rPr>
              <w:delText>. A collaboration with Dr. Nicola Flanagan, researcher at Pontificia Universidad Javeriana in Colombia, will facilitate sampling logistics. I will address each hypothesis in a separate work package.</w:delText>
            </w:r>
          </w:del>
        </w:p>
        <w:p w14:paraId="3737DFE1" w14:textId="77777777" w:rsidR="0074421C" w:rsidRDefault="0074421C" w:rsidP="00636C35">
          <w:pPr>
            <w:widowControl w:val="0"/>
            <w:autoSpaceDE w:val="0"/>
            <w:autoSpaceDN w:val="0"/>
            <w:adjustRightInd w:val="0"/>
            <w:spacing w:after="0" w:line="240" w:lineRule="auto"/>
            <w:jc w:val="both"/>
            <w:rPr>
              <w:lang w:val="en-US"/>
            </w:rPr>
          </w:pPr>
        </w:p>
        <w:p w14:paraId="46A1C9C2" w14:textId="75BC402B" w:rsidR="00925F67" w:rsidRPr="00454E96" w:rsidRDefault="00925F67" w:rsidP="00454E96">
          <w:pPr>
            <w:spacing w:after="0" w:line="240" w:lineRule="auto"/>
            <w:jc w:val="both"/>
            <w:rPr>
              <w:lang w:val="en-US"/>
            </w:rPr>
          </w:pPr>
          <w:r w:rsidRPr="00925F67">
            <w:rPr>
              <w:noProof/>
              <w:lang w:val="en-GB" w:eastAsia="en-GB"/>
            </w:rPr>
            <w:drawing>
              <wp:inline distT="0" distB="0" distL="0" distR="0" wp14:anchorId="51F6AAC8" wp14:editId="4C649C7A">
                <wp:extent cx="5579745" cy="2148840"/>
                <wp:effectExtent l="0" t="0" r="1905"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148840"/>
                        </a:xfrm>
                        <a:prstGeom prst="rect">
                          <a:avLst/>
                        </a:prstGeom>
                      </pic:spPr>
                    </pic:pic>
                  </a:graphicData>
                </a:graphic>
              </wp:inline>
            </w:drawing>
          </w:r>
        </w:p>
        <w:p w14:paraId="00C5FD09" w14:textId="35915E16" w:rsidR="00925F67" w:rsidRPr="00925F67" w:rsidRDefault="00925F67" w:rsidP="00454E96">
          <w:pPr>
            <w:widowControl w:val="0"/>
            <w:spacing w:after="0" w:line="240" w:lineRule="auto"/>
            <w:jc w:val="both"/>
          </w:pPr>
          <w:r>
            <w:rPr>
              <w:b/>
            </w:rPr>
            <w:t xml:space="preserve">Fig. 2: </w:t>
          </w:r>
          <w:r>
            <w:t>Overview of the research project. I will address determinants of epiphytic orchid distribution during the regeneration and adult phases.</w:t>
          </w:r>
        </w:p>
        <w:bookmarkEnd w:id="182"/>
        <w:p w14:paraId="4688E663" w14:textId="77777777" w:rsidR="00925F67" w:rsidRDefault="00925F67" w:rsidP="00454E96">
          <w:pPr>
            <w:widowControl w:val="0"/>
            <w:spacing w:after="0" w:line="240" w:lineRule="auto"/>
            <w:jc w:val="both"/>
            <w:rPr>
              <w:b/>
            </w:rPr>
          </w:pPr>
        </w:p>
        <w:p w14:paraId="3480B5DE" w14:textId="3A572E49" w:rsidR="009A2482" w:rsidRDefault="00925F67" w:rsidP="00454E96">
          <w:pPr>
            <w:widowControl w:val="0"/>
            <w:spacing w:after="0" w:line="240" w:lineRule="auto"/>
            <w:jc w:val="both"/>
            <w:rPr>
              <w:ins w:id="200" w:author="agustina ventre" w:date="2018-11-26T15:21:00Z"/>
              <w:b/>
              <w:spacing w:val="-2"/>
            </w:rPr>
          </w:pPr>
          <w:r>
            <w:rPr>
              <w:b/>
            </w:rPr>
            <w:t>WP1</w:t>
          </w:r>
          <w:r w:rsidR="00DD0444">
            <w:rPr>
              <w:b/>
            </w:rPr>
            <w:t xml:space="preserve">. </w:t>
          </w:r>
          <w:ins w:id="201" w:author="agustina ventre" w:date="2018-11-26T15:45:00Z">
            <w:r w:rsidR="005C625F">
              <w:rPr>
                <w:b/>
                <w:spacing w:val="-2"/>
              </w:rPr>
              <w:t>Assessing t</w:t>
            </w:r>
          </w:ins>
          <w:del w:id="202" w:author="agustina ventre" w:date="2018-11-26T15:20:00Z">
            <w:r w:rsidR="00DD0444" w:rsidRPr="000E2C2C" w:rsidDel="009A2482">
              <w:rPr>
                <w:b/>
                <w:spacing w:val="-2"/>
              </w:rPr>
              <w:delText>H1: T</w:delText>
            </w:r>
          </w:del>
          <w:r w:rsidR="00DD0444" w:rsidRPr="000E2C2C">
            <w:rPr>
              <w:b/>
              <w:spacing w:val="-2"/>
            </w:rPr>
            <w:t>he influence of partner availability on epiphytic orchid distribution</w:t>
          </w:r>
          <w:ins w:id="203" w:author="agustina ventre" w:date="2018-11-26T15:20:00Z">
            <w:r w:rsidR="009A2482">
              <w:rPr>
                <w:b/>
                <w:spacing w:val="-2"/>
              </w:rPr>
              <w:t>.</w:t>
            </w:r>
          </w:ins>
        </w:p>
        <w:p w14:paraId="7C61937E" w14:textId="5F580A31" w:rsidR="0074421C" w:rsidRPr="00454E96" w:rsidDel="00BB0479" w:rsidRDefault="00DD0444" w:rsidP="00454E96">
          <w:pPr>
            <w:widowControl w:val="0"/>
            <w:spacing w:after="0" w:line="240" w:lineRule="auto"/>
            <w:jc w:val="both"/>
            <w:rPr>
              <w:del w:id="204" w:author="agustina ventre" w:date="2018-11-26T15:46:00Z"/>
            </w:rPr>
          </w:pPr>
          <w:del w:id="205" w:author="agustina ventre" w:date="2018-11-26T15:20:00Z">
            <w:r w:rsidRPr="000E2C2C" w:rsidDel="009A2482">
              <w:rPr>
                <w:b/>
                <w:spacing w:val="-2"/>
              </w:rPr>
              <w:delText xml:space="preserve"> depends on partner breadth and abiotic conditions</w:delText>
            </w:r>
          </w:del>
        </w:p>
        <w:p w14:paraId="46644A79" w14:textId="2799F0FE" w:rsidR="0074421C" w:rsidRPr="00454E96" w:rsidDel="009A2482" w:rsidRDefault="0074421C" w:rsidP="00454E96">
          <w:pPr>
            <w:pStyle w:val="Prrafodelista"/>
            <w:widowControl w:val="0"/>
            <w:spacing w:after="0" w:line="240" w:lineRule="auto"/>
            <w:ind w:left="0"/>
            <w:jc w:val="both"/>
            <w:rPr>
              <w:del w:id="206" w:author="agustina ventre" w:date="2018-11-26T15:21:00Z"/>
              <w:rFonts w:asciiTheme="minorHAnsi" w:hAnsiTheme="minorHAnsi"/>
              <w:sz w:val="22"/>
              <w:lang w:val="en-US"/>
            </w:rPr>
          </w:pPr>
          <w:del w:id="207" w:author="agustina ventre" w:date="2018-11-26T15:21:00Z">
            <w:r w:rsidRPr="00454E96" w:rsidDel="009A2482">
              <w:rPr>
                <w:rFonts w:asciiTheme="minorHAnsi" w:hAnsiTheme="minorHAnsi"/>
                <w:sz w:val="22"/>
                <w:lang w:val="en"/>
              </w:rPr>
              <w:tab/>
              <w:delText xml:space="preserve">The study will be conducted in natural, mostly undisturbed tropical forest ecosystems. </w:delText>
            </w:r>
            <w:r w:rsidRPr="00454E96" w:rsidDel="009A2482">
              <w:rPr>
                <w:rFonts w:asciiTheme="minorHAnsi" w:hAnsiTheme="minorHAnsi"/>
                <w:sz w:val="22"/>
              </w:rPr>
              <w:delText>I will sample communities of epiphytic orchids in three forest types along a humidity-altitude gradient in the western mountain rang</w:delText>
            </w:r>
            <w:r w:rsidR="00DA1F05" w:rsidDel="009A2482">
              <w:rPr>
                <w:rFonts w:asciiTheme="minorHAnsi" w:hAnsiTheme="minorHAnsi"/>
                <w:sz w:val="22"/>
              </w:rPr>
              <w:delText>e of the Colombian Andes (Fig. 3</w:delText>
            </w:r>
            <w:r w:rsidRPr="00454E96" w:rsidDel="009A2482">
              <w:rPr>
                <w:rFonts w:asciiTheme="minorHAnsi" w:hAnsiTheme="minorHAnsi"/>
                <w:sz w:val="22"/>
              </w:rPr>
              <w:delText xml:space="preserve">a). The forest types encompass dry forests in the Cauca River Valley, dry-humid transition forests (DHTF) in the valley slope, and cloud forests in the Pacific slope. In each forest type I will choose two plots 5 km apart. I will sample plants growing at a height of 10 m (H1) on tree trunks using the single-rope climbing method, collecting three 2-cm root fragments in up to five individuals per orchid species of all the species found. </w:delText>
            </w:r>
            <w:r w:rsidRPr="00454E96" w:rsidDel="009A2482">
              <w:rPr>
                <w:rFonts w:asciiTheme="minorHAnsi" w:hAnsiTheme="minorHAnsi"/>
                <w:sz w:val="22"/>
                <w:lang w:val="en-US"/>
              </w:rPr>
              <w:delText>Sampling will not destroy the plants.</w:delText>
            </w:r>
          </w:del>
        </w:p>
        <w:p w14:paraId="4E3A4BB3" w14:textId="773CCF0D" w:rsidR="0074421C" w:rsidRPr="00454E96" w:rsidDel="009A2482" w:rsidRDefault="0074421C" w:rsidP="00454E96">
          <w:pPr>
            <w:widowControl w:val="0"/>
            <w:autoSpaceDE w:val="0"/>
            <w:autoSpaceDN w:val="0"/>
            <w:adjustRightInd w:val="0"/>
            <w:spacing w:after="0" w:line="240" w:lineRule="auto"/>
            <w:jc w:val="both"/>
            <w:rPr>
              <w:del w:id="208" w:author="agustina ventre" w:date="2018-11-26T15:21:00Z"/>
              <w:b/>
            </w:rPr>
          </w:pPr>
        </w:p>
        <w:p w14:paraId="6D0BE1E8" w14:textId="16E581DC" w:rsidR="0074421C" w:rsidRPr="00454E96" w:rsidDel="009A2482" w:rsidRDefault="00392CA6" w:rsidP="00454E96">
          <w:pPr>
            <w:widowControl w:val="0"/>
            <w:autoSpaceDE w:val="0"/>
            <w:autoSpaceDN w:val="0"/>
            <w:adjustRightInd w:val="0"/>
            <w:spacing w:after="0" w:line="240" w:lineRule="auto"/>
            <w:jc w:val="both"/>
            <w:rPr>
              <w:del w:id="209" w:author="agustina ventre" w:date="2018-11-26T15:20:00Z"/>
              <w:b/>
            </w:rPr>
          </w:pPr>
          <w:del w:id="210" w:author="agustina ventre" w:date="2018-11-26T15:20:00Z">
            <w:r w:rsidDel="009A2482">
              <w:rPr>
                <w:b/>
                <w:noProof/>
                <w:lang w:val="en-GB" w:eastAsia="en-GB"/>
                <w:rPrChange w:id="211" w:author="Unknown">
                  <w:rPr>
                    <w:noProof/>
                    <w:lang w:val="en-GB" w:eastAsia="en-GB"/>
                  </w:rPr>
                </w:rPrChange>
              </w:rPr>
              <w:drawing>
                <wp:inline distT="0" distB="0" distL="0" distR="0" wp14:anchorId="65FD94C8" wp14:editId="34C691EF">
                  <wp:extent cx="4475582" cy="1703781"/>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mpling1.png"/>
                          <pic:cNvPicPr/>
                        </pic:nvPicPr>
                        <pic:blipFill rotWithShape="1">
                          <a:blip r:embed="rId15" cstate="print">
                            <a:extLst>
                              <a:ext uri="{28A0092B-C50C-407E-A947-70E740481C1C}">
                                <a14:useLocalDpi xmlns:a14="http://schemas.microsoft.com/office/drawing/2010/main" val="0"/>
                              </a:ext>
                            </a:extLst>
                          </a:blip>
                          <a:srcRect t="15890"/>
                          <a:stretch/>
                        </pic:blipFill>
                        <pic:spPr bwMode="auto">
                          <a:xfrm>
                            <a:off x="0" y="0"/>
                            <a:ext cx="4485323" cy="1707489"/>
                          </a:xfrm>
                          <a:prstGeom prst="rect">
                            <a:avLst/>
                          </a:prstGeom>
                          <a:ln>
                            <a:noFill/>
                          </a:ln>
                          <a:extLst>
                            <a:ext uri="{53640926-AAD7-44D8-BBD7-CCE9431645EC}">
                              <a14:shadowObscured xmlns:a14="http://schemas.microsoft.com/office/drawing/2010/main"/>
                            </a:ext>
                          </a:extLst>
                        </pic:spPr>
                      </pic:pic>
                    </a:graphicData>
                  </a:graphic>
                </wp:inline>
              </w:drawing>
            </w:r>
          </w:del>
        </w:p>
        <w:p w14:paraId="1089EDFC" w14:textId="2B2119DC" w:rsidR="0074421C" w:rsidRPr="00454E96" w:rsidDel="009A2482" w:rsidRDefault="0074421C" w:rsidP="00454E96">
          <w:pPr>
            <w:widowControl w:val="0"/>
            <w:autoSpaceDE w:val="0"/>
            <w:autoSpaceDN w:val="0"/>
            <w:adjustRightInd w:val="0"/>
            <w:spacing w:after="0" w:line="240" w:lineRule="auto"/>
            <w:jc w:val="both"/>
            <w:rPr>
              <w:del w:id="212" w:author="agustina ventre" w:date="2018-11-26T15:20:00Z"/>
            </w:rPr>
          </w:pPr>
          <w:commentRangeStart w:id="213"/>
          <w:del w:id="214" w:author="agustina ventre" w:date="2018-11-26T15:20:00Z">
            <w:r w:rsidRPr="00454E96" w:rsidDel="009A2482">
              <w:rPr>
                <w:b/>
              </w:rPr>
              <w:delText>Fig.</w:delText>
            </w:r>
            <w:r w:rsidRPr="00454E96" w:rsidDel="009A2482">
              <w:delText xml:space="preserve"> </w:delText>
            </w:r>
            <w:r w:rsidR="00DA1F05" w:rsidDel="009A2482">
              <w:rPr>
                <w:b/>
              </w:rPr>
              <w:delText>3</w:delText>
            </w:r>
            <w:r w:rsidRPr="00454E96" w:rsidDel="009A2482">
              <w:delText xml:space="preserve"> </w:delText>
            </w:r>
            <w:commentRangeEnd w:id="213"/>
            <w:r w:rsidRPr="00454E96" w:rsidDel="009A2482">
              <w:rPr>
                <w:rStyle w:val="Refdecomentario"/>
                <w:sz w:val="22"/>
                <w:szCs w:val="22"/>
              </w:rPr>
              <w:commentReference w:id="213"/>
            </w:r>
            <w:r w:rsidRPr="00454E96" w:rsidDel="009A2482">
              <w:delText xml:space="preserve">Sampling design. </w:delText>
            </w:r>
            <w:r w:rsidRPr="00454E96" w:rsidDel="009A2482">
              <w:rPr>
                <w:b/>
              </w:rPr>
              <w:delText>(a)</w:delText>
            </w:r>
            <w:r w:rsidRPr="00454E96" w:rsidDel="009A2482">
              <w:delText xml:space="preserve"> Geographical gradient including three forest types in the Andes Mountain Range, with two plots per altitude. </w:delText>
            </w:r>
            <w:r w:rsidRPr="00454E96" w:rsidDel="009A2482">
              <w:rPr>
                <w:b/>
              </w:rPr>
              <w:delText>(b)</w:delText>
            </w:r>
            <w:r w:rsidRPr="00454E96" w:rsidDel="009A2482">
              <w:delText xml:space="preserve"> Sampling method. </w:delText>
            </w:r>
            <w:r w:rsidRPr="00454E96" w:rsidDel="009A2482">
              <w:rPr>
                <w:b/>
              </w:rPr>
              <w:delText>(c)</w:delText>
            </w:r>
            <w:r w:rsidRPr="00454E96" w:rsidDel="009A2482">
              <w:delText xml:space="preserve"> </w:delText>
            </w:r>
            <w:r w:rsidRPr="00454E96" w:rsidDel="009A2482">
              <w:rPr>
                <w:i/>
              </w:rPr>
              <w:delText>In-situ</w:delText>
            </w:r>
            <w:r w:rsidRPr="00454E96" w:rsidDel="009A2482">
              <w:delText xml:space="preserve"> germination assays in three trunk heights (only in transition forest plots).</w:delText>
            </w:r>
          </w:del>
        </w:p>
        <w:p w14:paraId="547B29CC" w14:textId="19EC428D" w:rsidR="0074421C" w:rsidRPr="00454E96" w:rsidDel="009A2482" w:rsidRDefault="0074421C" w:rsidP="00454E96">
          <w:pPr>
            <w:widowControl w:val="0"/>
            <w:autoSpaceDE w:val="0"/>
            <w:autoSpaceDN w:val="0"/>
            <w:adjustRightInd w:val="0"/>
            <w:spacing w:after="0" w:line="240" w:lineRule="auto"/>
            <w:jc w:val="both"/>
            <w:rPr>
              <w:del w:id="215" w:author="agustina ventre" w:date="2018-11-26T15:21:00Z"/>
            </w:rPr>
          </w:pPr>
        </w:p>
        <w:p w14:paraId="167B90DA" w14:textId="102C6FD0" w:rsidR="0074421C" w:rsidRPr="00454E96" w:rsidDel="00BB0479" w:rsidRDefault="0074421C" w:rsidP="00454E96">
          <w:pPr>
            <w:widowControl w:val="0"/>
            <w:autoSpaceDE w:val="0"/>
            <w:autoSpaceDN w:val="0"/>
            <w:adjustRightInd w:val="0"/>
            <w:spacing w:after="0" w:line="240" w:lineRule="auto"/>
            <w:jc w:val="both"/>
            <w:rPr>
              <w:del w:id="216" w:author="agustina ventre" w:date="2018-11-26T15:46:00Z"/>
              <w:lang w:val="en-US"/>
            </w:rPr>
          </w:pPr>
          <w:del w:id="217" w:author="agustina ventre" w:date="2018-11-26T15:46:00Z">
            <w:r w:rsidRPr="00454E96" w:rsidDel="00BB0479">
              <w:rPr>
                <w:lang w:val="en-US"/>
              </w:rPr>
              <w:delText xml:space="preserve">To characterize regional climate I will use climatic data from meteorological stations near the plots. To describe the </w:delText>
            </w:r>
            <w:r w:rsidRPr="00454E96" w:rsidDel="00BB0479">
              <w:rPr>
                <w:b/>
                <w:lang w:val="en-US"/>
              </w:rPr>
              <w:delText>light environment of host trees</w:delText>
            </w:r>
            <w:r w:rsidRPr="00454E96" w:rsidDel="00BB0479">
              <w:rPr>
                <w:lang w:val="en-US"/>
              </w:rPr>
              <w:delText xml:space="preserve"> I will measure photosynthetically active radiation (PAR, mol·m</w:delText>
            </w:r>
            <w:r w:rsidRPr="00454E96" w:rsidDel="00BB0479">
              <w:rPr>
                <w:vertAlign w:val="superscript"/>
                <w:lang w:val="en-US"/>
              </w:rPr>
              <w:delText>-2</w:delText>
            </w:r>
            <w:r w:rsidRPr="00454E96" w:rsidDel="00BB0479">
              <w:rPr>
                <w:lang w:val="en-US"/>
              </w:rPr>
              <w:delText>·day</w:delText>
            </w:r>
            <w:r w:rsidRPr="00454E96" w:rsidDel="00BB0479">
              <w:rPr>
                <w:vertAlign w:val="superscript"/>
                <w:lang w:val="en-US"/>
              </w:rPr>
              <w:delText>-1</w:delText>
            </w:r>
            <w:r w:rsidRPr="00454E96" w:rsidDel="00BB0479">
              <w:rPr>
                <w:lang w:val="en-US"/>
              </w:rPr>
              <w:delText>) by taking three hemispheric photographs in each tree at 10 m. To improve PAR estimation accuracy, I will measure the diffuse to direct PAR ratio with BF5 diffuse PAR sensors (Delta-T Devices, UK) in three randomly chosen host trees.</w:delText>
            </w:r>
          </w:del>
        </w:p>
        <w:p w14:paraId="34B3ED74" w14:textId="13CA48BF" w:rsidR="0074421C" w:rsidRPr="00454E96" w:rsidDel="00BB0479" w:rsidRDefault="0074421C" w:rsidP="00454E96">
          <w:pPr>
            <w:widowControl w:val="0"/>
            <w:autoSpaceDE w:val="0"/>
            <w:autoSpaceDN w:val="0"/>
            <w:adjustRightInd w:val="0"/>
            <w:spacing w:after="0" w:line="240" w:lineRule="auto"/>
            <w:jc w:val="both"/>
            <w:rPr>
              <w:del w:id="218" w:author="agustina ventre" w:date="2018-11-26T15:46:00Z"/>
              <w:lang w:val="en-US"/>
            </w:rPr>
          </w:pPr>
        </w:p>
        <w:p w14:paraId="1D70A66E" w14:textId="09E855E3" w:rsidR="0074421C" w:rsidRPr="00454E96" w:rsidDel="00BB0479" w:rsidRDefault="0074421C" w:rsidP="00454E96">
          <w:pPr>
            <w:widowControl w:val="0"/>
            <w:spacing w:after="0" w:line="240" w:lineRule="auto"/>
            <w:jc w:val="both"/>
            <w:rPr>
              <w:del w:id="219" w:author="agustina ventre" w:date="2018-11-26T15:46:00Z"/>
            </w:rPr>
          </w:pPr>
          <w:del w:id="220" w:author="agustina ventre" w:date="2018-11-26T15:46:00Z">
            <w:r w:rsidRPr="00454E96" w:rsidDel="00BB0479">
              <w:rPr>
                <w:b/>
                <w:lang w:val="en-US"/>
              </w:rPr>
              <w:delText>Molecular analyses:</w:delText>
            </w:r>
            <w:r w:rsidRPr="00454E96" w:rsidDel="00BB0479">
              <w:rPr>
                <w:lang w:val="en-US"/>
              </w:rPr>
              <w:delText xml:space="preserve"> </w:delText>
            </w:r>
            <w:r w:rsidRPr="00454E96" w:rsidDel="00BB0479">
              <w:delText>Since mycorrhizal fungi are microscopic and may form complex interactions with both host trees and orchids, I will combine meta-barcoding of mycorrhizal DNA with network analysis tools</w:delText>
            </w:r>
            <w:r w:rsidRPr="00454E96" w:rsidDel="00BB0479">
              <w:rPr>
                <w:rStyle w:val="Refdenotaalpie"/>
              </w:rPr>
              <w:footnoteReference w:id="24"/>
            </w:r>
            <w:r w:rsidRPr="00454E96" w:rsidDel="00BB0479">
              <w:delText xml:space="preserve"> to assess mycorrhizal partner breadth and availability</w:delText>
            </w:r>
            <w:r w:rsidRPr="00454E96" w:rsidDel="00BB0479">
              <w:rPr>
                <w:rStyle w:val="Refdenotaalpie"/>
              </w:rPr>
              <w:footnoteReference w:id="25"/>
            </w:r>
            <w:r w:rsidRPr="00454E96" w:rsidDel="00BB0479">
              <w:rPr>
                <w:vertAlign w:val="superscript"/>
              </w:rPr>
              <w:delText>,</w:delText>
            </w:r>
            <w:r w:rsidRPr="00454E96" w:rsidDel="00BB0479">
              <w:rPr>
                <w:rStyle w:val="Refdenotaalpie"/>
              </w:rPr>
              <w:footnoteReference w:id="26"/>
            </w:r>
            <w:r w:rsidRPr="00454E96" w:rsidDel="00BB0479">
              <w:delText>.</w:delText>
            </w:r>
            <w:r w:rsidRPr="00454E96" w:rsidDel="00BB0479">
              <w:rPr>
                <w:lang w:val="en-US"/>
              </w:rPr>
              <w:delText xml:space="preserve"> An individual orchid can host 1-30 different fungal partners</w:delText>
            </w:r>
            <w:bookmarkStart w:id="227" w:name="_Ref522804440"/>
            <w:r w:rsidRPr="00454E96" w:rsidDel="00BB0479">
              <w:rPr>
                <w:rStyle w:val="Refdenotaalpie"/>
                <w:lang w:val="en-US"/>
              </w:rPr>
              <w:footnoteReference w:id="27"/>
            </w:r>
            <w:bookmarkEnd w:id="227"/>
            <w:r w:rsidRPr="00454E96" w:rsidDel="00BB0479">
              <w:rPr>
                <w:lang w:val="en-US"/>
              </w:rPr>
              <w:delText xml:space="preserve">. To accurately describe </w:delText>
            </w:r>
            <w:r w:rsidRPr="00454E96" w:rsidDel="00BB0479">
              <w:rPr>
                <w:b/>
                <w:lang w:val="en-US"/>
              </w:rPr>
              <w:delText>mycorrhizal diversity</w:delText>
            </w:r>
            <w:r w:rsidRPr="00454E96" w:rsidDel="00BB0479">
              <w:rPr>
                <w:lang w:val="en-US"/>
              </w:rPr>
              <w:delText xml:space="preserve"> associated with each individual plant I will extract DNA </w:delText>
            </w:r>
            <w:commentRangeStart w:id="230"/>
            <w:r w:rsidRPr="00454E96" w:rsidDel="00BB0479">
              <w:rPr>
                <w:lang w:val="en-US"/>
              </w:rPr>
              <w:delText xml:space="preserve">from 0.5 g mycorrhizal root fragments using UltraClean Plant DNA Isolation Kit (Mo Bio Laboratories Inc., CA, USA). I will use two complementary primer pairs (ITS3/ITS4OF and ITS86F/ITS4) for detailed </w:delText>
            </w:r>
            <w:r w:rsidRPr="00454E96" w:rsidDel="00BB0479">
              <w:delText xml:space="preserve">characterization of </w:delText>
            </w:r>
            <w:r w:rsidRPr="00454E96" w:rsidDel="00BB0479">
              <w:rPr>
                <w:lang w:val="en-US"/>
              </w:rPr>
              <w:delText>diverse orchid mycorrhizal communities</w:delText>
            </w:r>
            <w:r w:rsidRPr="00454E96" w:rsidDel="00BB0479">
              <w:rPr>
                <w:rStyle w:val="Refdenotaalpie"/>
                <w:lang w:val="en-US"/>
              </w:rPr>
              <w:footnoteReference w:id="28"/>
            </w:r>
            <w:r w:rsidRPr="00454E96" w:rsidDel="00BB0479">
              <w:rPr>
                <w:lang w:val="en-US"/>
              </w:rPr>
              <w:delText>. I will use Illumina s</w:delText>
            </w:r>
            <w:commentRangeEnd w:id="230"/>
            <w:r w:rsidRPr="00454E96" w:rsidDel="00BB0479">
              <w:rPr>
                <w:rStyle w:val="Refdecomentario"/>
                <w:sz w:val="22"/>
                <w:szCs w:val="22"/>
              </w:rPr>
              <w:commentReference w:id="230"/>
            </w:r>
            <w:r w:rsidRPr="00454E96" w:rsidDel="00BB0479">
              <w:rPr>
                <w:lang w:val="en-US"/>
              </w:rPr>
              <w:delText xml:space="preserve">equencing to obtain mycorrhizal operational taxonomic units (OTUs), which are </w:delText>
            </w:r>
            <w:r w:rsidRPr="00454E96" w:rsidDel="00BB0479">
              <w:rPr>
                <w:rFonts w:cs="Arial"/>
                <w:color w:val="222222"/>
                <w:shd w:val="clear" w:color="auto" w:fill="FFFFFF"/>
              </w:rPr>
              <w:delText>the commonly used units of microbial diversity</w:delText>
            </w:r>
            <w:r w:rsidRPr="00454E96" w:rsidDel="00BB0479">
              <w:rPr>
                <w:lang w:val="en-US"/>
              </w:rPr>
              <w:delText>. I will identify o</w:delText>
            </w:r>
            <w:r w:rsidRPr="00454E96" w:rsidDel="00BB0479">
              <w:delText>rchids and host trees with the help of a local taxonomist (Nhora Ospina, Universidad del Valle, Cali) and confirm ambiguous records using genetic barcoding.</w:delText>
            </w:r>
          </w:del>
        </w:p>
        <w:p w14:paraId="3D72BB1A" w14:textId="3133A65B" w:rsidR="0074421C" w:rsidRPr="00454E96" w:rsidDel="00BB0479" w:rsidRDefault="0074421C" w:rsidP="00454E96">
          <w:pPr>
            <w:widowControl w:val="0"/>
            <w:autoSpaceDE w:val="0"/>
            <w:autoSpaceDN w:val="0"/>
            <w:adjustRightInd w:val="0"/>
            <w:spacing w:after="0" w:line="240" w:lineRule="auto"/>
            <w:jc w:val="both"/>
            <w:rPr>
              <w:del w:id="233" w:author="agustina ventre" w:date="2018-11-26T15:46:00Z"/>
            </w:rPr>
          </w:pPr>
        </w:p>
        <w:p w14:paraId="05AD9C63" w14:textId="1076D69A" w:rsidR="0074421C" w:rsidRPr="00454E96" w:rsidDel="00BB0479" w:rsidRDefault="00363D84" w:rsidP="00454E96">
          <w:pPr>
            <w:widowControl w:val="0"/>
            <w:autoSpaceDE w:val="0"/>
            <w:autoSpaceDN w:val="0"/>
            <w:adjustRightInd w:val="0"/>
            <w:spacing w:after="0" w:line="240" w:lineRule="auto"/>
            <w:jc w:val="both"/>
            <w:rPr>
              <w:del w:id="234" w:author="agustina ventre" w:date="2018-11-26T15:46:00Z"/>
              <w:lang w:val="en-US" w:eastAsia="en-GB"/>
            </w:rPr>
          </w:pPr>
          <w:del w:id="235" w:author="agustina ventre" w:date="2018-11-26T15:46:00Z">
            <w:r w:rsidRPr="00454E96" w:rsidDel="00BB0479">
              <w:rPr>
                <w:noProof/>
                <w:lang w:val="en-GB" w:eastAsia="en-GB"/>
              </w:rPr>
              <mc:AlternateContent>
                <mc:Choice Requires="wpg">
                  <w:drawing>
                    <wp:anchor distT="0" distB="0" distL="114300" distR="114300" simplePos="0" relativeHeight="251658240" behindDoc="0" locked="0" layoutInCell="1" allowOverlap="1" wp14:anchorId="528060CD" wp14:editId="2C89F79F">
                      <wp:simplePos x="0" y="0"/>
                      <wp:positionH relativeFrom="margin">
                        <wp:align>center</wp:align>
                      </wp:positionH>
                      <wp:positionV relativeFrom="paragraph">
                        <wp:posOffset>2528801</wp:posOffset>
                      </wp:positionV>
                      <wp:extent cx="4411345" cy="1365250"/>
                      <wp:effectExtent l="19050" t="19050" r="27305" b="25400"/>
                      <wp:wrapTopAndBottom/>
                      <wp:docPr id="1" name="Grupo 1"/>
                      <wp:cNvGraphicFramePr/>
                      <a:graphic xmlns:a="http://schemas.openxmlformats.org/drawingml/2006/main">
                        <a:graphicData uri="http://schemas.microsoft.com/office/word/2010/wordprocessingGroup">
                          <wpg:wgp>
                            <wpg:cNvGrpSpPr/>
                            <wpg:grpSpPr>
                              <a:xfrm>
                                <a:off x="0" y="0"/>
                                <a:ext cx="4411345" cy="1365250"/>
                                <a:chOff x="0" y="0"/>
                                <a:chExt cx="4411593" cy="1365250"/>
                              </a:xfrm>
                            </wpg:grpSpPr>
                            <pic:pic xmlns:pic="http://schemas.openxmlformats.org/drawingml/2006/picture">
                              <pic:nvPicPr>
                                <pic:cNvPr id="10" name="Picture 5" descr="Network_scheme"/>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5937"/>
                                  <a:ext cx="2185035" cy="1347470"/>
                                </a:xfrm>
                                <a:prstGeom prst="rect">
                                  <a:avLst/>
                                </a:prstGeom>
                                <a:noFill/>
                                <a:ln w="9525">
                                  <a:solidFill>
                                    <a:srgbClr val="000000"/>
                                  </a:solidFill>
                                  <a:miter lim="800000"/>
                                  <a:headEnd/>
                                  <a:tailEnd/>
                                </a:ln>
                              </pic:spPr>
                            </pic:pic>
                            <wps:wsp>
                              <wps:cNvPr id="11" name="Cuadro de texto 2"/>
                              <wps:cNvSpPr txBox="1">
                                <a:spLocks noChangeArrowheads="1"/>
                              </wps:cNvSpPr>
                              <wps:spPr bwMode="auto">
                                <a:xfrm>
                                  <a:off x="2190998" y="0"/>
                                  <a:ext cx="2220595" cy="1365250"/>
                                </a:xfrm>
                                <a:prstGeom prst="rect">
                                  <a:avLst/>
                                </a:prstGeom>
                                <a:solidFill>
                                  <a:srgbClr val="FFFFFF"/>
                                </a:solidFill>
                                <a:ln w="9525">
                                  <a:solidFill>
                                    <a:srgbClr val="000000"/>
                                  </a:solidFill>
                                  <a:miter lim="800000"/>
                                  <a:headEnd/>
                                  <a:tailEnd/>
                                </a:ln>
                              </wps:spPr>
                              <wps:txbx>
                                <w:txbxContent>
                                  <w:p w14:paraId="08C49B62" w14:textId="05461E38" w:rsidR="00363D84" w:rsidRPr="00C335F5" w:rsidRDefault="00DA1F05" w:rsidP="00363D84">
                                    <w:pPr>
                                      <w:spacing w:line="240" w:lineRule="auto"/>
                                      <w:rPr>
                                        <w:rFonts w:ascii="Arial Narrow" w:hAnsi="Arial Narrow"/>
                                        <w:b/>
                                      </w:rPr>
                                    </w:pPr>
                                    <w:r>
                                      <w:rPr>
                                        <w:b/>
                                      </w:rPr>
                                      <w:t>Fig. 4</w:t>
                                    </w:r>
                                    <w:r w:rsidR="00363D84" w:rsidRPr="00CD242C">
                                      <w:t xml:space="preserve"> Schematic representation of a tripartite interaction network between orchids</w:t>
                                    </w:r>
                                    <w:r w:rsidR="00363D84" w:rsidRPr="00C335F5">
                                      <w:rPr>
                                        <w:rFonts w:ascii="Arial Narrow" w:hAnsi="Arial Narrow"/>
                                      </w:rPr>
                                      <w:t xml:space="preserve"> </w:t>
                                    </w:r>
                                    <w:r w:rsidR="00363D84" w:rsidRPr="00CD242C">
                                      <w:t>(circles), mycorrhiza (squares) and host trees (rhombi). Characters depict different species; lines</w:t>
                                    </w:r>
                                    <w:r w:rsidR="00363D84">
                                      <w:t xml:space="preserve"> depict </w:t>
                                    </w:r>
                                    <w:r w:rsidR="00363D84" w:rsidRPr="00CD242C">
                                      <w:t>inter</w:t>
                                    </w:r>
                                    <w:r w:rsidR="00363D84">
                                      <w:t>-</w:t>
                                    </w:r>
                                    <w:r w:rsidR="00363D84" w:rsidRPr="00CD242C">
                                      <w:t>specific interactions.</w:t>
                                    </w:r>
                                  </w:p>
                                </w:txbxContent>
                              </wps:txbx>
                              <wps:bodyPr rot="0" vert="horz" wrap="square" lIns="91440" tIns="45720" rIns="91440" bIns="45720" anchor="t" anchorCtr="0" upright="1">
                                <a:noAutofit/>
                              </wps:bodyPr>
                            </wps:wsp>
                          </wpg:wgp>
                        </a:graphicData>
                      </a:graphic>
                    </wp:anchor>
                  </w:drawing>
                </mc:Choice>
                <mc:Fallback>
                  <w:pict>
                    <v:group w14:anchorId="528060CD" id="Grupo 1" o:spid="_x0000_s1029" style="position:absolute;left:0;text-align:left;margin-left:0;margin-top:199.1pt;width:347.35pt;height:107.5pt;z-index:251658240;mso-position-horizontal:center;mso-position-horizontal-relative:margin" coordsize="44115,136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">
                      <v:shape id="Picture 5" o:spid="_x0000_s1030" type="#_x0000_t75" alt="Network_scheme" style="position:absolute;top:59;width:21850;height:134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KxzLvGAAAA2wAAAA8AAABkcnMvZG93bnJldi54bWxEj0FrwkAQhe9C/8Myhd500xasRFcpQqG0&#10;Rah60NuYHZNgdjbsbmLaX985FLzN8N68981iNbhG9RRi7dnA4yQDRVx4W3NpYL97G89AxYRssfFM&#10;Bn4owmp5N1pgbv2Vv6nfplJJCMccDVQptbnWsajIYZz4lli0sw8Ok6yh1DbgVcJdo5+ybKod1iwN&#10;Fba0rqi4bDtnoAtdOny8rJ9/N9mnO3z1x+nmdDTm4X54nYNKNKSb+f/63Qq+0MsvMoBe/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rHMu8YAAADbAAAADwAAAAAAAAAAAAAA&#10;AACfAgAAZHJzL2Rvd25yZXYueG1sUEsFBgAAAAAEAAQA9wAAAJIDAAAAAA==&#10;" stroked="t">
                        <v:imagedata r:id="rId18" o:title="Network_scheme"/>
                        <v:path arrowok="t"/>
                      </v:shape>
                      <v:shape id="Cuadro de texto 2" o:spid="_x0000_s1031" type="#_x0000_t202" style="position:absolute;left:21909;width:22206;height:1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14:paraId="08C49B62" w14:textId="05461E38" w:rsidR="00363D84" w:rsidRPr="00C335F5" w:rsidRDefault="00DA1F05" w:rsidP="00363D84">
                              <w:pPr>
                                <w:spacing w:line="240" w:lineRule="auto"/>
                                <w:rPr>
                                  <w:rFonts w:ascii="Arial Narrow" w:hAnsi="Arial Narrow"/>
                                  <w:b/>
                                </w:rPr>
                              </w:pPr>
                              <w:r>
                                <w:rPr>
                                  <w:b/>
                                </w:rPr>
                                <w:t xml:space="preserve">Fig. </w:t>
                              </w:r>
                              <w:r>
                                <w:rPr>
                                  <w:b/>
                                </w:rPr>
                                <w:t>4</w:t>
                              </w:r>
                              <w:r w:rsidR="00363D84" w:rsidRPr="00CD242C">
                                <w:t xml:space="preserve"> Schematic representation of a tripartite interaction network between orchids</w:t>
                              </w:r>
                              <w:r w:rsidR="00363D84" w:rsidRPr="00C335F5">
                                <w:rPr>
                                  <w:rFonts w:ascii="Arial Narrow" w:hAnsi="Arial Narrow"/>
                                </w:rPr>
                                <w:t xml:space="preserve"> </w:t>
                              </w:r>
                              <w:r w:rsidR="00363D84" w:rsidRPr="00CD242C">
                                <w:t>(circles), mycorrhiza (squares) and host trees (rhombi). Characters depict different species; lines</w:t>
                              </w:r>
                              <w:r w:rsidR="00363D84">
                                <w:t xml:space="preserve"> depict </w:t>
                              </w:r>
                              <w:r w:rsidR="00363D84" w:rsidRPr="00CD242C">
                                <w:t>inter</w:t>
                              </w:r>
                              <w:r w:rsidR="00363D84">
                                <w:t>-</w:t>
                              </w:r>
                              <w:r w:rsidR="00363D84" w:rsidRPr="00CD242C">
                                <w:t>specific interactions.</w:t>
                              </w:r>
                            </w:p>
                          </w:txbxContent>
                        </v:textbox>
                      </v:shape>
                      <w10:wrap type="topAndBottom" anchorx="margin"/>
                    </v:group>
                  </w:pict>
                </mc:Fallback>
              </mc:AlternateContent>
            </w:r>
            <w:r w:rsidR="0074421C" w:rsidRPr="00454E96" w:rsidDel="00BB0479">
              <w:rPr>
                <w:b/>
              </w:rPr>
              <w:delText>Network analyses:</w:delText>
            </w:r>
            <w:r w:rsidR="0074421C" w:rsidRPr="00454E96" w:rsidDel="00BB0479">
              <w:delText xml:space="preserve"> </w:delText>
            </w:r>
            <w:r w:rsidR="0074421C" w:rsidRPr="00454E96" w:rsidDel="00BB0479">
              <w:rPr>
                <w:rFonts w:cs="TimesNewRomanPSMT"/>
              </w:rPr>
              <w:delText xml:space="preserve">Network analysis </w:delText>
            </w:r>
            <w:r w:rsidR="0074421C" w:rsidRPr="00454E96" w:rsidDel="00BB0479">
              <w:rPr>
                <w:rFonts w:eastAsia="Times New Roman"/>
                <w:lang w:val="en"/>
              </w:rPr>
              <w:delText>capture</w:delText>
            </w:r>
            <w:r w:rsidR="0074421C" w:rsidRPr="00454E96" w:rsidDel="00BB0479">
              <w:rPr>
                <w:rFonts w:cs="TimesNewRomanPSMT"/>
              </w:rPr>
              <w:delText xml:space="preserve"> patterns of interactions between species</w:delText>
            </w:r>
            <w:r w:rsidR="0074421C" w:rsidRPr="00454E96" w:rsidDel="00BB0479">
              <w:rPr>
                <w:rStyle w:val="Refdenotaalpie"/>
                <w:rFonts w:cs="TimesNewRomanPSMT"/>
              </w:rPr>
              <w:footnoteReference w:id="29"/>
            </w:r>
            <w:r w:rsidR="0074421C" w:rsidRPr="00454E96" w:rsidDel="00BB0479">
              <w:rPr>
                <w:rFonts w:cs="TimesNewRomanPSMT"/>
              </w:rPr>
              <w:delText xml:space="preserve">. I will build </w:delText>
            </w:r>
            <w:r w:rsidR="0074421C" w:rsidRPr="00454E96" w:rsidDel="00BB0479">
              <w:rPr>
                <w:rFonts w:cs="TimesNewRomanPSMT"/>
                <w:b/>
              </w:rPr>
              <w:delText>tripartite networks</w:delText>
            </w:r>
            <w:r w:rsidR="0074421C" w:rsidRPr="00454E96" w:rsidDel="00BB0479">
              <w:rPr>
                <w:rFonts w:cs="TimesNewRomanPSMT"/>
              </w:rPr>
              <w:delText xml:space="preserve"> comprised of three types of nodes: i) epiphytic orchids, ii) mycorrhizal fungi, and iii) host trees</w:delText>
            </w:r>
            <w:r w:rsidR="0074421C" w:rsidRPr="00454E96" w:rsidDel="00BB0479">
              <w:delText xml:space="preserve"> </w:delText>
            </w:r>
            <w:r w:rsidR="00DA1F05" w:rsidDel="00BB0479">
              <w:delText>(Fig. 4</w:delText>
            </w:r>
            <w:r w:rsidR="0074421C" w:rsidRPr="00454E96" w:rsidDel="00BB0479">
              <w:delText xml:space="preserve">). Tripartite network analysis provides information on the </w:delText>
            </w:r>
            <w:r w:rsidR="0074421C" w:rsidRPr="00454E96" w:rsidDel="00BB0479">
              <w:rPr>
                <w:i/>
              </w:rPr>
              <w:delText>number of links per species</w:delText>
            </w:r>
            <w:r w:rsidR="0074421C" w:rsidRPr="00454E96" w:rsidDel="00BB0479">
              <w:delText xml:space="preserve"> (which species are more connected) and </w:delText>
            </w:r>
            <w:r w:rsidR="0074421C" w:rsidRPr="00454E96" w:rsidDel="00BB0479">
              <w:rPr>
                <w:i/>
              </w:rPr>
              <w:delText>layer interdependence</w:delText>
            </w:r>
            <w:r w:rsidR="0074421C" w:rsidRPr="00454E96" w:rsidDel="00BB0479">
              <w:delText xml:space="preserve"> (a measure of how much information about one layer predicts information in another layer)</w:delText>
            </w:r>
            <w:bookmarkStart w:id="238" w:name="_Ref523131738"/>
            <w:r w:rsidR="0074421C" w:rsidRPr="00454E96" w:rsidDel="00BB0479">
              <w:rPr>
                <w:rStyle w:val="Refdenotaalpie"/>
              </w:rPr>
              <w:footnoteReference w:id="30"/>
            </w:r>
            <w:bookmarkEnd w:id="238"/>
            <w:r w:rsidR="0074421C" w:rsidRPr="00454E96" w:rsidDel="00BB0479">
              <w:delText xml:space="preserve">, and allows to </w:delText>
            </w:r>
            <w:r w:rsidR="0074421C" w:rsidRPr="00454E96" w:rsidDel="00BB0479">
              <w:rPr>
                <w:i/>
              </w:rPr>
              <w:delText>detect communities within the network</w:delText>
            </w:r>
            <w:r w:rsidR="0074421C" w:rsidRPr="00454E96" w:rsidDel="00BB0479">
              <w:delText xml:space="preserve"> ('blocks', a metric similar to modularity of bipartite networks)</w:delText>
            </w:r>
            <w:bookmarkStart w:id="241" w:name="_Ref523130179"/>
            <w:r w:rsidR="0074421C" w:rsidRPr="00454E96" w:rsidDel="00BB0479">
              <w:fldChar w:fldCharType="begin"/>
            </w:r>
            <w:r w:rsidR="0074421C" w:rsidRPr="00454E96" w:rsidDel="00BB0479">
              <w:delInstrText xml:space="preserve"> NOTEREF _Ref523131738 \f \h  \* MERGEFORMAT </w:delInstrText>
            </w:r>
            <w:r w:rsidR="0074421C" w:rsidRPr="00454E96" w:rsidDel="00BB0479">
              <w:fldChar w:fldCharType="separate"/>
            </w:r>
            <w:r w:rsidR="0074421C" w:rsidRPr="00454E96" w:rsidDel="00BB0479">
              <w:rPr>
                <w:rStyle w:val="Refdenotaalpie"/>
              </w:rPr>
              <w:delText>42</w:delText>
            </w:r>
            <w:r w:rsidR="0074421C" w:rsidRPr="00454E96" w:rsidDel="00BB0479">
              <w:fldChar w:fldCharType="end"/>
            </w:r>
            <w:r w:rsidR="0074421C" w:rsidRPr="00454E96" w:rsidDel="00BB0479">
              <w:rPr>
                <w:vertAlign w:val="superscript"/>
              </w:rPr>
              <w:delText>,</w:delText>
            </w:r>
            <w:r w:rsidR="0074421C" w:rsidRPr="00454E96" w:rsidDel="00BB0479">
              <w:rPr>
                <w:rStyle w:val="Refdenotaalpie"/>
              </w:rPr>
              <w:footnoteReference w:id="31"/>
            </w:r>
            <w:bookmarkEnd w:id="241"/>
            <w:r w:rsidR="0074421C" w:rsidRPr="00454E96" w:rsidDel="00BB0479">
              <w:rPr>
                <w:vertAlign w:val="superscript"/>
              </w:rPr>
              <w:delText>,</w:delText>
            </w:r>
            <w:r w:rsidR="0074421C" w:rsidRPr="00454E96" w:rsidDel="00BB0479">
              <w:rPr>
                <w:rStyle w:val="Refdenotaalpie"/>
              </w:rPr>
              <w:footnoteReference w:id="32"/>
            </w:r>
            <w:r w:rsidR="0074421C" w:rsidRPr="00454E96" w:rsidDel="00BB0479">
              <w:delText>. Tripartite network analysis is only recently being used to address multiple interactions and, despite the field evolves rapidly</w:delText>
            </w:r>
            <w:r w:rsidR="0074421C" w:rsidRPr="00454E96" w:rsidDel="00BB0479">
              <w:fldChar w:fldCharType="begin"/>
            </w:r>
            <w:r w:rsidR="0074421C" w:rsidRPr="00454E96" w:rsidDel="00BB0479">
              <w:delInstrText xml:space="preserve"> NOTEREF _Ref523130179 \f \h  \* MERGEFORMAT </w:delInstrText>
            </w:r>
            <w:r w:rsidR="0074421C" w:rsidRPr="00454E96" w:rsidDel="00BB0479">
              <w:fldChar w:fldCharType="separate"/>
            </w:r>
            <w:r w:rsidR="0074421C" w:rsidRPr="00454E96" w:rsidDel="00BB0479">
              <w:rPr>
                <w:rStyle w:val="Refdenotaalpie"/>
              </w:rPr>
              <w:delText>43</w:delText>
            </w:r>
            <w:r w:rsidR="0074421C" w:rsidRPr="00454E96" w:rsidDel="00BB0479">
              <w:fldChar w:fldCharType="end"/>
            </w:r>
            <w:r w:rsidR="0074421C" w:rsidRPr="00454E96" w:rsidDel="00BB0479">
              <w:delText>, networks involving more than two partners have to be decomposed into bipartite networks to obtain other relevant metrics</w:delText>
            </w:r>
            <w:r w:rsidR="0074421C" w:rsidRPr="00454E96" w:rsidDel="00BB0479">
              <w:rPr>
                <w:rStyle w:val="Refdenotaalpie"/>
              </w:rPr>
              <w:footnoteReference w:id="33"/>
            </w:r>
            <w:r w:rsidR="0074421C" w:rsidRPr="00454E96" w:rsidDel="00BB0479">
              <w:delText xml:space="preserve">, such as </w:delText>
            </w:r>
            <w:r w:rsidR="0074421C" w:rsidRPr="00454E96" w:rsidDel="00BB0479">
              <w:rPr>
                <w:i/>
              </w:rPr>
              <w:delText>modularity</w:delText>
            </w:r>
            <w:bookmarkStart w:id="249" w:name="_Ref523132243"/>
            <w:r w:rsidR="0074421C" w:rsidRPr="00454E96" w:rsidDel="00BB0479">
              <w:rPr>
                <w:rStyle w:val="Refdenotaalpie"/>
              </w:rPr>
              <w:footnoteReference w:id="34"/>
            </w:r>
            <w:bookmarkEnd w:id="249"/>
            <w:r w:rsidR="0074421C" w:rsidRPr="00454E96" w:rsidDel="00BB0479">
              <w:delText xml:space="preserve">, </w:delText>
            </w:r>
            <w:r w:rsidR="0074421C" w:rsidRPr="00454E96" w:rsidDel="00BB0479">
              <w:rPr>
                <w:i/>
              </w:rPr>
              <w:delText>nestedness</w:delText>
            </w:r>
            <w:bookmarkStart w:id="252" w:name="_Ref523132265"/>
            <w:r w:rsidR="0074421C" w:rsidRPr="00454E96" w:rsidDel="00BB0479">
              <w:rPr>
                <w:rStyle w:val="Refdenotaalpie"/>
              </w:rPr>
              <w:footnoteReference w:id="35"/>
            </w:r>
            <w:bookmarkEnd w:id="252"/>
            <w:r w:rsidR="0074421C" w:rsidRPr="00454E96" w:rsidDel="00BB0479">
              <w:delText xml:space="preserve">, and </w:delText>
            </w:r>
            <w:r w:rsidR="0074421C" w:rsidRPr="00454E96" w:rsidDel="00BB0479">
              <w:rPr>
                <w:i/>
              </w:rPr>
              <w:delText>specialization</w:delText>
            </w:r>
            <w:bookmarkStart w:id="255" w:name="_Ref523132285"/>
            <w:r w:rsidR="0074421C" w:rsidRPr="00454E96" w:rsidDel="00BB0479">
              <w:rPr>
                <w:rStyle w:val="Refdenotaalpie"/>
              </w:rPr>
              <w:footnoteReference w:id="36"/>
            </w:r>
            <w:bookmarkEnd w:id="255"/>
            <w:r w:rsidR="0074421C" w:rsidRPr="00454E96" w:rsidDel="00BB0479">
              <w:delText xml:space="preserve">. </w:delText>
            </w:r>
            <w:r w:rsidR="0074421C" w:rsidRPr="00454E96" w:rsidDel="00BB0479">
              <w:rPr>
                <w:lang w:val="en-US" w:eastAsia="en-GB"/>
              </w:rPr>
              <w:delText>A high modularity indicates there are subsets of strongly connected species interlinked through a few interactions</w:delText>
            </w:r>
            <w:r w:rsidR="0074421C" w:rsidRPr="00454E96" w:rsidDel="00BB0479">
              <w:rPr>
                <w:lang w:val="en-US" w:eastAsia="en-GB"/>
              </w:rPr>
              <w:fldChar w:fldCharType="begin"/>
            </w:r>
            <w:r w:rsidR="0074421C" w:rsidRPr="00454E96" w:rsidDel="00BB0479">
              <w:rPr>
                <w:lang w:val="en-US" w:eastAsia="en-GB"/>
              </w:rPr>
              <w:delInstrText xml:space="preserve"> NOTEREF _Ref523132243 \f \h  \* MERGEFORMAT </w:delInstrText>
            </w:r>
            <w:r w:rsidR="0074421C" w:rsidRPr="00454E96" w:rsidDel="00BB0479">
              <w:rPr>
                <w:lang w:val="en-US" w:eastAsia="en-GB"/>
              </w:rPr>
            </w:r>
            <w:r w:rsidR="0074421C" w:rsidRPr="00454E96" w:rsidDel="00BB0479">
              <w:rPr>
                <w:lang w:val="en-US" w:eastAsia="en-GB"/>
              </w:rPr>
              <w:fldChar w:fldCharType="separate"/>
            </w:r>
            <w:r w:rsidR="0074421C" w:rsidRPr="00454E96" w:rsidDel="00BB0479">
              <w:rPr>
                <w:rStyle w:val="Refdenotaalpie"/>
              </w:rPr>
              <w:delText>46</w:delText>
            </w:r>
            <w:r w:rsidR="0074421C" w:rsidRPr="00454E96" w:rsidDel="00BB0479">
              <w:rPr>
                <w:lang w:val="en-US" w:eastAsia="en-GB"/>
              </w:rPr>
              <w:fldChar w:fldCharType="end"/>
            </w:r>
            <w:r w:rsidR="0074421C" w:rsidRPr="00454E96" w:rsidDel="00BB0479">
              <w:rPr>
                <w:lang w:val="en-US" w:eastAsia="en-GB"/>
              </w:rPr>
              <w:delText xml:space="preserve">. A high nestedness indicates </w:delText>
            </w:r>
            <w:r w:rsidR="0074421C" w:rsidRPr="00454E96" w:rsidDel="00BB0479">
              <w:delText>that there is a core of the most generalist species interacting among them</w:delText>
            </w:r>
            <w:r w:rsidR="0074421C" w:rsidRPr="00454E96" w:rsidDel="00BB0479">
              <w:fldChar w:fldCharType="begin"/>
            </w:r>
            <w:r w:rsidR="0074421C" w:rsidRPr="00454E96" w:rsidDel="00BB0479">
              <w:delInstrText xml:space="preserve"> NOTEREF _Ref523132265 \f \h  \* MERGEFORMAT </w:delInstrText>
            </w:r>
            <w:r w:rsidR="0074421C" w:rsidRPr="00454E96" w:rsidDel="00BB0479">
              <w:fldChar w:fldCharType="separate"/>
            </w:r>
            <w:r w:rsidR="0074421C" w:rsidRPr="00454E96" w:rsidDel="00BB0479">
              <w:rPr>
                <w:rStyle w:val="Refdenotaalpie"/>
              </w:rPr>
              <w:delText>47</w:delText>
            </w:r>
            <w:r w:rsidR="0074421C" w:rsidRPr="00454E96" w:rsidDel="00BB0479">
              <w:fldChar w:fldCharType="end"/>
            </w:r>
            <w:r w:rsidR="0074421C" w:rsidRPr="00454E96" w:rsidDel="00BB0479">
              <w:delText>.</w:delText>
            </w:r>
            <w:r w:rsidR="0074421C" w:rsidRPr="00454E96" w:rsidDel="00BB0479">
              <w:rPr>
                <w:lang w:val="en-US" w:eastAsia="en-GB"/>
              </w:rPr>
              <w:delText xml:space="preserve"> Partner breadth of a species can be quantified with the degree of interaction specialization at the species (d') and network (H') level</w:delText>
            </w:r>
            <w:r w:rsidR="0074421C" w:rsidRPr="00454E96" w:rsidDel="00BB0479">
              <w:rPr>
                <w:lang w:val="en-US" w:eastAsia="en-GB"/>
              </w:rPr>
              <w:fldChar w:fldCharType="begin"/>
            </w:r>
            <w:r w:rsidR="0074421C" w:rsidRPr="00454E96" w:rsidDel="00BB0479">
              <w:rPr>
                <w:lang w:val="en-US" w:eastAsia="en-GB"/>
              </w:rPr>
              <w:delInstrText xml:space="preserve"> NOTEREF _Ref523132285 \f \h  \* MERGEFORMAT </w:delInstrText>
            </w:r>
            <w:r w:rsidR="0074421C" w:rsidRPr="00454E96" w:rsidDel="00BB0479">
              <w:rPr>
                <w:lang w:val="en-US" w:eastAsia="en-GB"/>
              </w:rPr>
            </w:r>
            <w:r w:rsidR="0074421C" w:rsidRPr="00454E96" w:rsidDel="00BB0479">
              <w:rPr>
                <w:lang w:val="en-US" w:eastAsia="en-GB"/>
              </w:rPr>
              <w:fldChar w:fldCharType="separate"/>
            </w:r>
            <w:r w:rsidR="0074421C" w:rsidRPr="00454E96" w:rsidDel="00BB0479">
              <w:rPr>
                <w:rStyle w:val="Refdenotaalpie"/>
              </w:rPr>
              <w:delText>48</w:delText>
            </w:r>
            <w:r w:rsidR="0074421C" w:rsidRPr="00454E96" w:rsidDel="00BB0479">
              <w:rPr>
                <w:lang w:val="en-US" w:eastAsia="en-GB"/>
              </w:rPr>
              <w:fldChar w:fldCharType="end"/>
            </w:r>
            <w:r w:rsidR="0074421C" w:rsidRPr="00454E96" w:rsidDel="00BB0479">
              <w:rPr>
                <w:lang w:val="en-US" w:eastAsia="en-GB"/>
              </w:rPr>
              <w:delText>.</w:delText>
            </w:r>
          </w:del>
        </w:p>
        <w:p w14:paraId="5C48803B" w14:textId="3A138BA4" w:rsidR="00363D84" w:rsidRPr="00454E96" w:rsidDel="00BB0479" w:rsidRDefault="00363D84" w:rsidP="00454E96">
          <w:pPr>
            <w:widowControl w:val="0"/>
            <w:autoSpaceDE w:val="0"/>
            <w:autoSpaceDN w:val="0"/>
            <w:adjustRightInd w:val="0"/>
            <w:spacing w:after="0" w:line="240" w:lineRule="auto"/>
            <w:jc w:val="both"/>
            <w:rPr>
              <w:del w:id="258" w:author="agustina ventre" w:date="2018-11-26T15:46:00Z"/>
              <w:b/>
              <w:lang w:val="en-US" w:eastAsia="en-GB"/>
            </w:rPr>
          </w:pPr>
        </w:p>
        <w:p w14:paraId="70552DF2" w14:textId="192A5E2D" w:rsidR="0074421C" w:rsidRPr="00454E96" w:rsidDel="00BB0479" w:rsidRDefault="0074421C" w:rsidP="00454E96">
          <w:pPr>
            <w:widowControl w:val="0"/>
            <w:autoSpaceDE w:val="0"/>
            <w:autoSpaceDN w:val="0"/>
            <w:adjustRightInd w:val="0"/>
            <w:spacing w:after="0" w:line="240" w:lineRule="auto"/>
            <w:jc w:val="both"/>
            <w:rPr>
              <w:del w:id="259" w:author="agustina ventre" w:date="2018-11-26T15:46:00Z"/>
              <w:lang w:eastAsia="en-GB"/>
            </w:rPr>
          </w:pPr>
          <w:del w:id="260" w:author="agustina ventre" w:date="2018-11-26T15:46:00Z">
            <w:r w:rsidRPr="00454E96" w:rsidDel="00BB0479">
              <w:rPr>
                <w:lang w:eastAsia="en-GB"/>
              </w:rPr>
              <w:delText>I expect nestedness and specialization to vary between forests. In cloud forests, where abiotic stress is lowest, epiphyte abundance is high and competition for resources is strong</w:delText>
            </w:r>
            <w:r w:rsidRPr="00454E96" w:rsidDel="00BB0479">
              <w:rPr>
                <w:lang w:eastAsia="en-GB"/>
              </w:rPr>
              <w:fldChar w:fldCharType="begin"/>
            </w:r>
            <w:r w:rsidRPr="00454E96" w:rsidDel="00BB0479">
              <w:rPr>
                <w:lang w:eastAsia="en-GB"/>
              </w:rPr>
              <w:delInstrText xml:space="preserve"> NOTEREF _Ref522804355 \f \h  \* MERGEFORMAT </w:delInstrText>
            </w:r>
            <w:r w:rsidRPr="00454E96" w:rsidDel="00BB0479">
              <w:rPr>
                <w:lang w:eastAsia="en-GB"/>
              </w:rPr>
            </w:r>
            <w:r w:rsidRPr="00454E96" w:rsidDel="00BB0479">
              <w:rPr>
                <w:lang w:eastAsia="en-GB"/>
              </w:rPr>
              <w:fldChar w:fldCharType="separate"/>
            </w:r>
            <w:r w:rsidRPr="00454E96" w:rsidDel="00BB0479">
              <w:rPr>
                <w:rStyle w:val="Refdenotaalpie"/>
              </w:rPr>
              <w:delText>9</w:delText>
            </w:r>
            <w:r w:rsidRPr="00454E96" w:rsidDel="00BB0479">
              <w:rPr>
                <w:lang w:eastAsia="en-GB"/>
              </w:rPr>
              <w:fldChar w:fldCharType="end"/>
            </w:r>
            <w:r w:rsidRPr="00454E96" w:rsidDel="00BB0479">
              <w:rPr>
                <w:lang w:eastAsia="en-GB"/>
              </w:rPr>
              <w:delText>, orchid-mycorrhiza-host tree interactions will be weaker and orchids will establish generalist associations with the most abundant partner species</w:delText>
            </w:r>
            <w:r w:rsidRPr="00454E96" w:rsidDel="00BB0479">
              <w:rPr>
                <w:lang w:eastAsia="en-GB"/>
              </w:rPr>
              <w:fldChar w:fldCharType="begin"/>
            </w:r>
            <w:r w:rsidRPr="00454E96" w:rsidDel="00BB0479">
              <w:rPr>
                <w:lang w:eastAsia="en-GB"/>
              </w:rPr>
              <w:delInstrText xml:space="preserve"> NOTEREF _Ref522804440 \f \h  \* MERGEFORMAT </w:delInstrText>
            </w:r>
            <w:r w:rsidRPr="00454E96" w:rsidDel="00BB0479">
              <w:rPr>
                <w:lang w:eastAsia="en-GB"/>
              </w:rPr>
            </w:r>
            <w:r w:rsidRPr="00454E96" w:rsidDel="00BB0479">
              <w:rPr>
                <w:lang w:eastAsia="en-GB"/>
              </w:rPr>
              <w:fldChar w:fldCharType="separate"/>
            </w:r>
            <w:r w:rsidRPr="00454E96" w:rsidDel="00BB0479">
              <w:rPr>
                <w:rStyle w:val="Refdenotaalpie"/>
              </w:rPr>
              <w:delText>39</w:delText>
            </w:r>
            <w:r w:rsidRPr="00454E96" w:rsidDel="00BB0479">
              <w:rPr>
                <w:lang w:eastAsia="en-GB"/>
              </w:rPr>
              <w:fldChar w:fldCharType="end"/>
            </w:r>
            <w:r w:rsidRPr="00454E96" w:rsidDel="00BB0479">
              <w:rPr>
                <w:lang w:eastAsia="en-GB"/>
              </w:rPr>
              <w:delText>. In dry forests, with opposite characteristics, physiological adaptation of the orchid will be a strong determinant of its distribution and also interaction networks will probably be more specialized</w:delText>
            </w:r>
            <w:r w:rsidRPr="00454E96" w:rsidDel="00BB0479">
              <w:rPr>
                <w:lang w:eastAsia="en-GB"/>
              </w:rPr>
              <w:fldChar w:fldCharType="begin"/>
            </w:r>
            <w:r w:rsidRPr="00454E96" w:rsidDel="00BB0479">
              <w:rPr>
                <w:lang w:eastAsia="en-GB"/>
              </w:rPr>
              <w:delInstrText xml:space="preserve"> NOTEREF _Ref522804355 \f \h  \* MERGEFORMAT </w:delInstrText>
            </w:r>
            <w:r w:rsidRPr="00454E96" w:rsidDel="00BB0479">
              <w:rPr>
                <w:lang w:eastAsia="en-GB"/>
              </w:rPr>
            </w:r>
            <w:r w:rsidRPr="00454E96" w:rsidDel="00BB0479">
              <w:rPr>
                <w:lang w:eastAsia="en-GB"/>
              </w:rPr>
              <w:fldChar w:fldCharType="separate"/>
            </w:r>
            <w:r w:rsidRPr="00454E96" w:rsidDel="00BB0479">
              <w:rPr>
                <w:rStyle w:val="Refdenotaalpie"/>
              </w:rPr>
              <w:delText>9</w:delText>
            </w:r>
            <w:r w:rsidRPr="00454E96" w:rsidDel="00BB0479">
              <w:rPr>
                <w:lang w:eastAsia="en-GB"/>
              </w:rPr>
              <w:fldChar w:fldCharType="end"/>
            </w:r>
            <w:r w:rsidRPr="00454E96" w:rsidDel="00BB0479">
              <w:rPr>
                <w:vertAlign w:val="superscript"/>
                <w:lang w:eastAsia="en-GB"/>
              </w:rPr>
              <w:delText>,</w:delText>
            </w:r>
            <w:r w:rsidRPr="00454E96" w:rsidDel="00BB0479">
              <w:rPr>
                <w:lang w:eastAsia="en-GB"/>
              </w:rPr>
              <w:fldChar w:fldCharType="begin"/>
            </w:r>
            <w:r w:rsidRPr="00454E96" w:rsidDel="00BB0479">
              <w:rPr>
                <w:lang w:eastAsia="en-GB"/>
              </w:rPr>
              <w:delInstrText xml:space="preserve"> NOTEREF _Ref522795847 \f \h  \* MERGEFORMAT </w:delInstrText>
            </w:r>
            <w:r w:rsidRPr="00454E96" w:rsidDel="00BB0479">
              <w:rPr>
                <w:lang w:eastAsia="en-GB"/>
              </w:rPr>
            </w:r>
            <w:r w:rsidRPr="00454E96" w:rsidDel="00BB0479">
              <w:rPr>
                <w:lang w:eastAsia="en-GB"/>
              </w:rPr>
              <w:fldChar w:fldCharType="separate"/>
            </w:r>
            <w:r w:rsidRPr="00454E96" w:rsidDel="00BB0479">
              <w:rPr>
                <w:rStyle w:val="Refdenotaalpie"/>
              </w:rPr>
              <w:delText>17</w:delText>
            </w:r>
            <w:r w:rsidRPr="00454E96" w:rsidDel="00BB0479">
              <w:rPr>
                <w:lang w:eastAsia="en-GB"/>
              </w:rPr>
              <w:fldChar w:fldCharType="end"/>
            </w:r>
            <w:r w:rsidRPr="00454E96" w:rsidDel="00BB0479">
              <w:rPr>
                <w:lang w:eastAsia="en-GB"/>
              </w:rPr>
              <w:delText>.</w:delText>
            </w:r>
          </w:del>
        </w:p>
        <w:p w14:paraId="77695509" w14:textId="77777777" w:rsidR="0074421C" w:rsidRDefault="0074421C" w:rsidP="00454E96">
          <w:pPr>
            <w:spacing w:after="0" w:line="240" w:lineRule="auto"/>
            <w:jc w:val="both"/>
          </w:pPr>
        </w:p>
        <w:p w14:paraId="256C1C4E" w14:textId="21A64570" w:rsidR="00DA1F05" w:rsidRPr="00DA1F05" w:rsidRDefault="00DA1F05" w:rsidP="00454E96">
          <w:pPr>
            <w:spacing w:after="0" w:line="240" w:lineRule="auto"/>
            <w:jc w:val="both"/>
            <w:rPr>
              <w:b/>
            </w:rPr>
          </w:pPr>
          <w:r w:rsidRPr="00DA1F05">
            <w:rPr>
              <w:b/>
            </w:rPr>
            <w:t>WP2</w:t>
          </w:r>
          <w:r>
            <w:rPr>
              <w:b/>
            </w:rPr>
            <w:t xml:space="preserve"> </w:t>
          </w:r>
          <w:ins w:id="261" w:author="agustina ventre" w:date="2018-11-26T15:23:00Z">
            <w:r w:rsidR="009A2482">
              <w:t>Assessing how light, partner breadth, and mycorrhizal fungi availability affect orchid germination</w:t>
            </w:r>
          </w:ins>
        </w:p>
        <w:p w14:paraId="54339C7C" w14:textId="3519CDC7" w:rsidR="00123E81" w:rsidRPr="00454E96" w:rsidDel="008978DE" w:rsidRDefault="00123E81" w:rsidP="00454E96">
          <w:pPr>
            <w:spacing w:after="0" w:line="240" w:lineRule="auto"/>
            <w:jc w:val="both"/>
            <w:rPr>
              <w:del w:id="262" w:author="agustina ventre" w:date="2018-11-26T17:28:00Z"/>
              <w:rFonts w:cs="Calibri"/>
            </w:rPr>
          </w:pPr>
          <w:del w:id="263" w:author="agustina ventre" w:date="2018-11-26T17:28:00Z">
            <w:r w:rsidRPr="00454E96" w:rsidDel="008978DE">
              <w:rPr>
                <w:rFonts w:cs="Calibri"/>
                <w:lang w:eastAsia="en-GB"/>
              </w:rPr>
              <w:delText>To assess how light, partner breadth, and mycorrhizal fungi availability affect orchid germination and recruitment</w:delText>
            </w:r>
            <w:r w:rsidRPr="00454E96" w:rsidDel="008978DE">
              <w:rPr>
                <w:rFonts w:cs="Calibri"/>
                <w:iCs/>
              </w:rPr>
              <w:delText xml:space="preserve">, I will use a design analogous </w:delText>
            </w:r>
            <w:r w:rsidRPr="00454E96" w:rsidDel="008978DE">
              <w:rPr>
                <w:rFonts w:cs="Calibri"/>
                <w:noProof/>
                <w:lang w:eastAsia="en-GB"/>
              </w:rPr>
              <w:delText>to</w:delText>
            </w:r>
            <w:r w:rsidRPr="00454E96" w:rsidDel="008978DE">
              <w:rPr>
                <w:rFonts w:cs="Calibri"/>
                <w:iCs/>
              </w:rPr>
              <w:delText xml:space="preserve"> Connell's experiment of barnacle distribution over the intertidal zone</w:delText>
            </w:r>
            <w:r w:rsidRPr="00454E96" w:rsidDel="008978DE">
              <w:rPr>
                <w:rFonts w:cs="Calibri"/>
                <w:iCs/>
              </w:rPr>
              <w:fldChar w:fldCharType="begin"/>
            </w:r>
            <w:r w:rsidRPr="00454E96" w:rsidDel="008978DE">
              <w:rPr>
                <w:rFonts w:cs="Calibri"/>
                <w:iCs/>
              </w:rPr>
              <w:delInstrText xml:space="preserve"> NOTEREF _Ref525123721 \f \h  \* MERGEFORMAT </w:delInstrText>
            </w:r>
            <w:r w:rsidRPr="00454E96" w:rsidDel="008978DE">
              <w:rPr>
                <w:rFonts w:cs="Calibri"/>
                <w:iCs/>
              </w:rPr>
            </w:r>
            <w:r w:rsidRPr="00454E96" w:rsidDel="008978DE">
              <w:rPr>
                <w:rFonts w:cs="Calibri"/>
                <w:iCs/>
              </w:rPr>
              <w:fldChar w:fldCharType="separate"/>
            </w:r>
            <w:r w:rsidRPr="00454E96" w:rsidDel="008978DE">
              <w:rPr>
                <w:rStyle w:val="Refdenotaalfinal"/>
              </w:rPr>
              <w:delText>10</w:delText>
            </w:r>
            <w:r w:rsidRPr="00454E96" w:rsidDel="008978DE">
              <w:rPr>
                <w:rFonts w:cs="Calibri"/>
                <w:iCs/>
              </w:rPr>
              <w:fldChar w:fldCharType="end"/>
            </w:r>
            <w:r w:rsidRPr="00454E96" w:rsidDel="008978DE">
              <w:rPr>
                <w:rFonts w:cs="Calibri"/>
                <w:iCs/>
              </w:rPr>
              <w:delText xml:space="preserve">. I will compare the spatial distribution of adult plants of 4 species, 2 broadly- and 2 narrowly-distributed over the tree trunk, with the distribution of conspecific juveniles, and seedlings from </w:delText>
            </w:r>
            <w:r w:rsidRPr="00454E96" w:rsidDel="008978DE">
              <w:rPr>
                <w:rFonts w:cs="Calibri"/>
                <w:i/>
                <w:iCs/>
              </w:rPr>
              <w:delText>in-situ</w:delText>
            </w:r>
            <w:r w:rsidRPr="00454E96" w:rsidDel="008978DE">
              <w:rPr>
                <w:rFonts w:cs="Calibri"/>
                <w:iCs/>
              </w:rPr>
              <w:delText xml:space="preserve"> germination assays.</w:delText>
            </w:r>
          </w:del>
        </w:p>
        <w:p w14:paraId="24A364F3" w14:textId="4B45066F" w:rsidR="009A2482" w:rsidRPr="00454E96" w:rsidDel="008978DE" w:rsidRDefault="00123E81" w:rsidP="009A2482">
          <w:pPr>
            <w:autoSpaceDE w:val="0"/>
            <w:autoSpaceDN w:val="0"/>
            <w:adjustRightInd w:val="0"/>
            <w:spacing w:after="0" w:line="240" w:lineRule="auto"/>
            <w:jc w:val="both"/>
            <w:rPr>
              <w:del w:id="264" w:author="agustina ventre" w:date="2018-11-26T17:28:00Z"/>
              <w:rFonts w:cs="Calibri"/>
              <w:noProof/>
              <w:lang w:val="en-GB" w:eastAsia="en-GB"/>
            </w:rPr>
          </w:pPr>
          <w:del w:id="265" w:author="agustina ventre" w:date="2018-11-26T17:28:00Z">
            <w:r w:rsidRPr="00454E96" w:rsidDel="008978DE">
              <w:rPr>
                <w:rFonts w:cs="Calibri"/>
                <w:lang w:val="en-GB"/>
              </w:rPr>
              <w:tab/>
              <w:delText>The study will be conducted in natural, dry-humid transition tropical forests in the western mountain range of the Colombian Andes. I will work in two plots 5 km apart and select 20 host trees in each. I will sample juvenile and adult plants growing on tree trunks at h</w:delText>
            </w:r>
            <w:r w:rsidR="00DA1F05" w:rsidDel="008978DE">
              <w:rPr>
                <w:rFonts w:cs="Calibri"/>
                <w:lang w:val="en-GB"/>
              </w:rPr>
              <w:delText>eights of 2, 6, and 10 m (Fig. 5</w:delText>
            </w:r>
            <w:r w:rsidRPr="00454E96" w:rsidDel="008978DE">
              <w:rPr>
                <w:rFonts w:cs="Calibri"/>
                <w:lang w:val="en-GB"/>
              </w:rPr>
              <w:delText>). At eac</w:delText>
            </w:r>
            <w:r w:rsidR="00DA1F05" w:rsidDel="008978DE">
              <w:rPr>
                <w:rFonts w:cs="Calibri"/>
                <w:lang w:val="en-GB"/>
              </w:rPr>
              <w:delText>h height, I will collect (Fig. 5a</w:delText>
            </w:r>
            <w:r w:rsidRPr="00454E96" w:rsidDel="008978DE">
              <w:rPr>
                <w:rFonts w:cs="Calibri"/>
                <w:lang w:val="en-GB"/>
              </w:rPr>
              <w:delText xml:space="preserve">): i) 3 root fragments in 3-5 individuals per species and age to </w:delText>
            </w:r>
            <w:r w:rsidRPr="00454E96" w:rsidDel="008978DE">
              <w:rPr>
                <w:rFonts w:cs="Calibri"/>
                <w:u w:val="single"/>
                <w:lang w:val="en-GB"/>
              </w:rPr>
              <w:delText>identify mycorrhizal fungi</w:delText>
            </w:r>
            <w:r w:rsidRPr="00454E96" w:rsidDel="008978DE">
              <w:rPr>
                <w:rFonts w:cs="Calibri"/>
                <w:lang w:val="en-GB"/>
              </w:rPr>
              <w:delText xml:space="preserve">; ii) 3 bark samples to assess </w:delText>
            </w:r>
            <w:r w:rsidRPr="00454E96" w:rsidDel="008978DE">
              <w:rPr>
                <w:rFonts w:cs="Calibri"/>
                <w:u w:val="single"/>
                <w:lang w:val="en-GB"/>
              </w:rPr>
              <w:delText>fungal availability on the host tree</w:delText>
            </w:r>
            <w:r w:rsidRPr="00454E96" w:rsidDel="008978DE">
              <w:rPr>
                <w:rFonts w:cs="Calibri"/>
                <w:lang w:val="en-GB"/>
              </w:rPr>
              <w:delText xml:space="preserve">; and iii) 3 hemispheric photographs to describe the </w:delText>
            </w:r>
            <w:r w:rsidRPr="00454E96" w:rsidDel="008978DE">
              <w:rPr>
                <w:rFonts w:cs="Calibri"/>
                <w:u w:val="single"/>
                <w:lang w:val="en-GB"/>
              </w:rPr>
              <w:delText>vertical gradient of light of host trees</w:delText>
            </w:r>
            <w:r w:rsidRPr="00454E96" w:rsidDel="008978DE">
              <w:rPr>
                <w:rFonts w:cs="Calibri"/>
                <w:lang w:val="en-GB"/>
              </w:rPr>
              <w:delText xml:space="preserve">. This research raises ethical issues </w:delText>
            </w:r>
            <w:r w:rsidR="00626409" w:rsidRPr="00454E96" w:rsidDel="008978DE">
              <w:rPr>
                <w:rFonts w:cs="Calibri"/>
                <w:lang w:val="en-GB"/>
              </w:rPr>
              <w:delText>regarding the collection of plant material in a non-EU country</w:delText>
            </w:r>
            <w:r w:rsidRPr="00454E96" w:rsidDel="008978DE">
              <w:rPr>
                <w:rFonts w:cs="Calibri"/>
                <w:lang w:val="en-GB"/>
              </w:rPr>
              <w:delText>. However, samp</w:delText>
            </w:r>
            <w:r w:rsidR="00626409" w:rsidRPr="00454E96" w:rsidDel="008978DE">
              <w:rPr>
                <w:rFonts w:cs="Calibri"/>
                <w:lang w:val="en-GB"/>
              </w:rPr>
              <w:delText>ling will not destroy the plants, and I will comply with Access and Benefit Sharing regulations as well as with the local and EU law</w:delText>
            </w:r>
            <w:r w:rsidRPr="00454E96" w:rsidDel="008978DE">
              <w:rPr>
                <w:rFonts w:cs="Calibri"/>
                <w:lang w:val="en-GB"/>
              </w:rPr>
              <w:delText>.</w:delText>
            </w:r>
          </w:del>
          <w:moveToRangeStart w:id="266" w:author="agustina ventre" w:date="2018-11-26T15:25:00Z" w:name="move531009251"/>
          <w:moveTo w:id="267" w:author="agustina ventre" w:date="2018-11-26T15:25:00Z">
            <w:del w:id="268" w:author="agustina ventre" w:date="2018-11-26T17:28:00Z">
              <w:r w:rsidR="009A2482" w:rsidRPr="00454E96" w:rsidDel="008978DE">
                <w:rPr>
                  <w:rFonts w:cs="Calibri"/>
                  <w:noProof/>
                  <w:lang w:val="en-GB" w:eastAsia="en-GB"/>
                  <w:rPrChange w:id="269" w:author="Unknown">
                    <w:rPr>
                      <w:noProof/>
                      <w:lang w:val="en-GB" w:eastAsia="en-GB"/>
                    </w:rPr>
                  </w:rPrChange>
                </w:rPr>
                <w:drawing>
                  <wp:inline distT="0" distB="0" distL="0" distR="0" wp14:anchorId="01B1CEAE" wp14:editId="1D528D7B">
                    <wp:extent cx="5465928" cy="1658605"/>
                    <wp:effectExtent l="0" t="0" r="1905" b="0"/>
                    <wp:docPr id="7" name="Imagen 7"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_sampling2"/>
                            <pic:cNvPicPr>
                              <a:picLocks noChangeAspect="1" noChangeArrowheads="1"/>
                            </pic:cNvPicPr>
                          </pic:nvPicPr>
                          <pic:blipFill>
                            <a:blip r:embed="rId19" cstate="print">
                              <a:extLst>
                                <a:ext uri="{28A0092B-C50C-407E-A947-70E740481C1C}">
                                  <a14:useLocalDpi xmlns:a14="http://schemas.microsoft.com/office/drawing/2010/main" val="0"/>
                                </a:ext>
                              </a:extLst>
                            </a:blip>
                            <a:srcRect t="28923"/>
                            <a:stretch>
                              <a:fillRect/>
                            </a:stretch>
                          </pic:blipFill>
                          <pic:spPr bwMode="auto">
                            <a:xfrm>
                              <a:off x="0" y="0"/>
                              <a:ext cx="5476418" cy="1661788"/>
                            </a:xfrm>
                            <a:prstGeom prst="rect">
                              <a:avLst/>
                            </a:prstGeom>
                            <a:noFill/>
                            <a:ln>
                              <a:noFill/>
                            </a:ln>
                          </pic:spPr>
                        </pic:pic>
                      </a:graphicData>
                    </a:graphic>
                  </wp:inline>
                </w:drawing>
              </w:r>
            </w:del>
          </w:moveTo>
        </w:p>
        <w:p w14:paraId="2B648FBA" w14:textId="3214BBB3" w:rsidR="009A2482" w:rsidRPr="00454E96" w:rsidDel="008978DE" w:rsidRDefault="009A2482" w:rsidP="009A2482">
          <w:pPr>
            <w:pStyle w:val="Prrafodelista"/>
            <w:widowControl w:val="0"/>
            <w:spacing w:after="0" w:line="240" w:lineRule="auto"/>
            <w:ind w:left="0"/>
            <w:jc w:val="center"/>
            <w:rPr>
              <w:del w:id="270" w:author="agustina ventre" w:date="2018-11-26T17:28:00Z"/>
              <w:rFonts w:asciiTheme="minorHAnsi" w:hAnsiTheme="minorHAnsi" w:cs="Calibri"/>
              <w:sz w:val="22"/>
              <w:lang w:val="en-GB"/>
            </w:rPr>
          </w:pPr>
        </w:p>
        <w:p w14:paraId="4BEA970E" w14:textId="4606E5C8" w:rsidR="009A2482" w:rsidRPr="00454E96" w:rsidDel="008978DE" w:rsidRDefault="009A2482" w:rsidP="009A2482">
          <w:pPr>
            <w:autoSpaceDE w:val="0"/>
            <w:autoSpaceDN w:val="0"/>
            <w:adjustRightInd w:val="0"/>
            <w:spacing w:after="0" w:line="240" w:lineRule="auto"/>
            <w:jc w:val="both"/>
            <w:rPr>
              <w:del w:id="271" w:author="agustina ventre" w:date="2018-11-26T17:28:00Z"/>
              <w:rFonts w:cs="Calibri"/>
            </w:rPr>
          </w:pPr>
          <w:moveTo w:id="272" w:author="agustina ventre" w:date="2018-11-26T15:25:00Z">
            <w:del w:id="273" w:author="agustina ventre" w:date="2018-11-26T17:28:00Z">
              <w:r w:rsidRPr="00454E96" w:rsidDel="008978DE">
                <w:rPr>
                  <w:rFonts w:cs="Calibri"/>
                  <w:b/>
                </w:rPr>
                <w:delText>Fig.</w:delText>
              </w:r>
              <w:r w:rsidRPr="00454E96" w:rsidDel="008978DE">
                <w:rPr>
                  <w:rFonts w:cs="Calibri"/>
                </w:rPr>
                <w:delText xml:space="preserve"> </w:delText>
              </w:r>
              <w:r w:rsidDel="008978DE">
                <w:rPr>
                  <w:rFonts w:cs="Calibri"/>
                  <w:b/>
                </w:rPr>
                <w:delText>5</w:delText>
              </w:r>
              <w:r w:rsidRPr="00454E96" w:rsidDel="008978DE">
                <w:rPr>
                  <w:rFonts w:cs="Calibri"/>
                </w:rPr>
                <w:delText xml:space="preserve"> Study design. </w:delText>
              </w:r>
              <w:r w:rsidRPr="00454E96" w:rsidDel="008978DE">
                <w:rPr>
                  <w:rFonts w:cs="Calibri"/>
                  <w:b/>
                </w:rPr>
                <w:delText>(a)</w:delText>
              </w:r>
              <w:r w:rsidRPr="00454E96" w:rsidDel="008978DE">
                <w:rPr>
                  <w:rFonts w:cs="Calibri"/>
                </w:rPr>
                <w:delText xml:space="preserve"> Sampling at 3 trunk heights, </w:delText>
              </w:r>
              <w:r w:rsidRPr="00454E96" w:rsidDel="008978DE">
                <w:rPr>
                  <w:rFonts w:cs="Calibri"/>
                  <w:b/>
                </w:rPr>
                <w:delText>(b)</w:delText>
              </w:r>
              <w:r w:rsidRPr="00454E96" w:rsidDel="008978DE">
                <w:rPr>
                  <w:rFonts w:cs="Calibri"/>
                </w:rPr>
                <w:delText xml:space="preserve"> </w:delText>
              </w:r>
              <w:r w:rsidRPr="00454E96" w:rsidDel="008978DE">
                <w:rPr>
                  <w:rFonts w:cs="Calibri"/>
                  <w:i/>
                </w:rPr>
                <w:delText>in-situ</w:delText>
              </w:r>
              <w:r w:rsidRPr="00454E96" w:rsidDel="008978DE">
                <w:rPr>
                  <w:rFonts w:cs="Calibri"/>
                </w:rPr>
                <w:delText xml:space="preserve"> germination assays</w:delText>
              </w:r>
              <w:r w:rsidDel="008978DE">
                <w:rPr>
                  <w:rFonts w:cs="Calibri"/>
                </w:rPr>
                <w:delText xml:space="preserve"> (each colour denotes a different species)</w:delText>
              </w:r>
              <w:r w:rsidRPr="00454E96" w:rsidDel="008978DE">
                <w:rPr>
                  <w:rFonts w:cs="Calibri"/>
                </w:rPr>
                <w:delText xml:space="preserve">, </w:delText>
              </w:r>
              <w:r w:rsidRPr="00454E96" w:rsidDel="008978DE">
                <w:rPr>
                  <w:rFonts w:cs="Calibri"/>
                  <w:b/>
                </w:rPr>
                <w:delText>(c)</w:delText>
              </w:r>
              <w:r w:rsidRPr="00454E96" w:rsidDel="008978DE">
                <w:rPr>
                  <w:rFonts w:cs="Calibri"/>
                </w:rPr>
                <w:delText xml:space="preserve"> collection of seedlings.</w:delText>
              </w:r>
            </w:del>
          </w:moveTo>
        </w:p>
        <w:p w14:paraId="1B7DC677" w14:textId="175BDF6D" w:rsidR="009A2482" w:rsidRPr="00660DC4" w:rsidDel="008978DE" w:rsidRDefault="009A2482" w:rsidP="00454E96">
          <w:pPr>
            <w:pStyle w:val="Prrafodelista"/>
            <w:widowControl w:val="0"/>
            <w:spacing w:after="0" w:line="240" w:lineRule="auto"/>
            <w:ind w:left="0"/>
            <w:jc w:val="both"/>
            <w:rPr>
              <w:del w:id="274" w:author="agustina ventre" w:date="2018-11-26T17:28:00Z"/>
              <w:rFonts w:asciiTheme="minorHAnsi" w:hAnsiTheme="minorHAnsi" w:cs="Calibri"/>
              <w:sz w:val="22"/>
              <w:lang w:val="en-GB"/>
            </w:rPr>
          </w:pPr>
          <w:moveToRangeStart w:id="275" w:author="agustina ventre" w:date="2018-11-26T15:24:00Z" w:name="move531009209"/>
          <w:moveToRangeEnd w:id="266"/>
          <w:moveTo w:id="276" w:author="agustina ventre" w:date="2018-11-26T15:24:00Z">
            <w:del w:id="277" w:author="agustina ventre" w:date="2018-11-26T17:28:00Z">
              <w:r w:rsidRPr="00660DC4" w:rsidDel="008978DE">
                <w:rPr>
                  <w:rFonts w:cs="Calibri"/>
                  <w:sz w:val="22"/>
                  <w:rPrChange w:id="278" w:author="agustina ventre" w:date="2018-11-26T15:30:00Z">
                    <w:rPr>
                      <w:rFonts w:cs="Calibri"/>
                    </w:rPr>
                  </w:rPrChange>
                </w:rPr>
                <w:delText>For germination assays, I will collect seeds from ripe capsules of the 4 species used in WP2 and prepare seed packets</w:delText>
              </w:r>
              <w:r w:rsidRPr="00660DC4" w:rsidDel="008978DE">
                <w:rPr>
                  <w:rStyle w:val="Refdenotaalfinal"/>
                  <w:rFonts w:cs="Calibri"/>
                  <w:sz w:val="22"/>
                  <w:rPrChange w:id="279" w:author="agustina ventre" w:date="2018-11-26T15:30:00Z">
                    <w:rPr>
                      <w:rStyle w:val="Refdenotaalfinal"/>
                      <w:rFonts w:cs="Calibri"/>
                    </w:rPr>
                  </w:rPrChange>
                </w:rPr>
                <w:endnoteReference w:id="27"/>
              </w:r>
              <w:r w:rsidRPr="00660DC4" w:rsidDel="008978DE">
                <w:rPr>
                  <w:rFonts w:cs="Calibri"/>
                  <w:sz w:val="22"/>
                  <w:rPrChange w:id="284" w:author="agustina ventre" w:date="2018-11-26T15:30:00Z">
                    <w:rPr>
                      <w:rFonts w:cs="Calibri"/>
                    </w:rPr>
                  </w:rPrChange>
                </w:rPr>
                <w:delText>. I will attach 3 seed packets per orchid species in the same trees at 3 heights (1440 packets in total) (Fig. 5b) using plastic wraps</w:delText>
              </w:r>
              <w:r w:rsidRPr="00660DC4" w:rsidDel="008978DE">
                <w:rPr>
                  <w:rFonts w:cs="Calibri"/>
                  <w:sz w:val="22"/>
                  <w:rPrChange w:id="285" w:author="agustina ventre" w:date="2018-11-26T15:30:00Z">
                    <w:rPr>
                      <w:rFonts w:cs="Calibri"/>
                    </w:rPr>
                  </w:rPrChange>
                </w:rPr>
                <w:fldChar w:fldCharType="begin"/>
              </w:r>
              <w:r w:rsidRPr="00660DC4" w:rsidDel="008978DE">
                <w:rPr>
                  <w:rFonts w:cs="Calibri"/>
                  <w:sz w:val="22"/>
                  <w:rPrChange w:id="286" w:author="agustina ventre" w:date="2018-11-26T15:30:00Z">
                    <w:rPr>
                      <w:rFonts w:cs="Calibri"/>
                    </w:rPr>
                  </w:rPrChange>
                </w:rPr>
                <w:delInstrText xml:space="preserve"> NOTEREF _Ref525124418 \f \h  \* MERGEFORMAT </w:delInstrText>
              </w:r>
            </w:del>
          </w:moveTo>
          <w:del w:id="287" w:author="agustina ventre" w:date="2018-11-26T17:28:00Z">
            <w:r w:rsidRPr="00660DC4" w:rsidDel="008978DE">
              <w:rPr>
                <w:rFonts w:cs="Calibri"/>
                <w:sz w:val="22"/>
                <w:rPrChange w:id="288" w:author="agustina ventre" w:date="2018-11-26T15:30:00Z">
                  <w:rPr>
                    <w:rFonts w:cs="Calibri"/>
                    <w:sz w:val="22"/>
                  </w:rPr>
                </w:rPrChange>
              </w:rPr>
            </w:r>
          </w:del>
          <w:moveTo w:id="289" w:author="agustina ventre" w:date="2018-11-26T15:24:00Z">
            <w:del w:id="290" w:author="agustina ventre" w:date="2018-11-26T17:28:00Z">
              <w:r w:rsidRPr="00660DC4" w:rsidDel="008978DE">
                <w:rPr>
                  <w:rFonts w:cs="Calibri"/>
                  <w:sz w:val="22"/>
                  <w:rPrChange w:id="291" w:author="agustina ventre" w:date="2018-11-26T15:30:00Z">
                    <w:rPr>
                      <w:rFonts w:cs="Calibri"/>
                    </w:rPr>
                  </w:rPrChange>
                </w:rPr>
                <w:fldChar w:fldCharType="separate"/>
              </w:r>
              <w:r w:rsidRPr="00660DC4" w:rsidDel="008978DE">
                <w:rPr>
                  <w:rStyle w:val="Refdenotaalfinal"/>
                  <w:sz w:val="22"/>
                  <w:rPrChange w:id="292" w:author="agustina ventre" w:date="2018-11-26T15:30:00Z">
                    <w:rPr>
                      <w:rStyle w:val="Refdenotaalfinal"/>
                    </w:rPr>
                  </w:rPrChange>
                </w:rPr>
                <w:delText>31</w:delText>
              </w:r>
              <w:r w:rsidRPr="00660DC4" w:rsidDel="008978DE">
                <w:rPr>
                  <w:rFonts w:cs="Calibri"/>
                  <w:sz w:val="22"/>
                  <w:rPrChange w:id="293" w:author="agustina ventre" w:date="2018-11-26T15:30:00Z">
                    <w:rPr>
                      <w:rFonts w:cs="Calibri"/>
                    </w:rPr>
                  </w:rPrChange>
                </w:rPr>
                <w:fldChar w:fldCharType="end"/>
              </w:r>
              <w:r w:rsidRPr="00660DC4" w:rsidDel="008978DE">
                <w:rPr>
                  <w:rFonts w:cs="Calibri"/>
                  <w:sz w:val="22"/>
                  <w:rPrChange w:id="294" w:author="agustina ventre" w:date="2018-11-26T15:30:00Z">
                    <w:rPr>
                      <w:rFonts w:cs="Calibri"/>
                    </w:rPr>
                  </w:rPrChange>
                </w:rPr>
                <w:delText>. In this way, I will evaluate whether seedlings and adults show the same vertical pattern of mycorrhizal partners. Eight months after sowing I will harvest the seedlings (Fig. 5c) to collect protocorm fragments for mycorrhizal DNA extraction. I will assess whether complementarity or sampling effects better explain ontogenetic partner turnover, by assuming that all partners are equally beneficial and by partitioning partner turnover into its nestedness and replacement components</w:delText>
              </w:r>
              <w:r w:rsidRPr="00660DC4" w:rsidDel="008978DE">
                <w:rPr>
                  <w:rStyle w:val="Refdenotaalfinal"/>
                  <w:rFonts w:cs="Calibri"/>
                  <w:sz w:val="22"/>
                  <w:rPrChange w:id="295" w:author="agustina ventre" w:date="2018-11-26T15:30:00Z">
                    <w:rPr>
                      <w:rStyle w:val="Refdenotaalfinal"/>
                      <w:rFonts w:cs="Calibri"/>
                    </w:rPr>
                  </w:rPrChange>
                </w:rPr>
                <w:endnoteReference w:id="28"/>
              </w:r>
              <w:r w:rsidRPr="00660DC4" w:rsidDel="008978DE">
                <w:rPr>
                  <w:rFonts w:cs="Calibri"/>
                  <w:sz w:val="22"/>
                  <w:rPrChange w:id="300" w:author="agustina ventre" w:date="2018-11-26T15:30:00Z">
                    <w:rPr>
                      <w:rFonts w:cs="Calibri"/>
                    </w:rPr>
                  </w:rPrChange>
                </w:rPr>
                <w:delText xml:space="preserve"> (Fig. 1).</w:delText>
              </w:r>
            </w:del>
          </w:moveTo>
          <w:moveToRangeStart w:id="301" w:author="agustina ventre" w:date="2018-11-26T15:27:00Z" w:name="move531009358"/>
          <w:moveToRangeEnd w:id="275"/>
          <w:moveTo w:id="302" w:author="agustina ventre" w:date="2018-11-26T15:27:00Z">
            <w:del w:id="303" w:author="agustina ventre" w:date="2018-11-26T17:28:00Z">
              <w:r w:rsidRPr="00660DC4" w:rsidDel="008978DE">
                <w:rPr>
                  <w:rFonts w:cs="Calibri"/>
                  <w:sz w:val="22"/>
                  <w:rPrChange w:id="304" w:author="agustina ventre" w:date="2018-11-26T15:30:00Z">
                    <w:rPr>
                      <w:rFonts w:cs="Calibri"/>
                    </w:rPr>
                  </w:rPrChange>
                </w:rPr>
                <w:delText>An individual orchid can host 1-30 different fungal partners</w:delText>
              </w:r>
              <w:r w:rsidRPr="00660DC4" w:rsidDel="008978DE">
                <w:rPr>
                  <w:rStyle w:val="Refdenotaalfinal"/>
                  <w:rFonts w:cs="Calibri"/>
                  <w:sz w:val="22"/>
                  <w:rPrChange w:id="305" w:author="agustina ventre" w:date="2018-11-26T15:30:00Z">
                    <w:rPr>
                      <w:rStyle w:val="Refdenotaalfinal"/>
                      <w:rFonts w:cs="Calibri"/>
                    </w:rPr>
                  </w:rPrChange>
                </w:rPr>
                <w:endnoteReference w:id="29"/>
              </w:r>
              <w:r w:rsidRPr="00660DC4" w:rsidDel="008978DE">
                <w:rPr>
                  <w:rFonts w:cs="Calibri"/>
                  <w:sz w:val="22"/>
                  <w:rPrChange w:id="310" w:author="agustina ventre" w:date="2018-11-26T15:30:00Z">
                    <w:rPr>
                      <w:rFonts w:cs="Calibri"/>
                    </w:rPr>
                  </w:rPrChange>
                </w:rPr>
                <w:delText xml:space="preserve">. To accurately describe </w:delText>
              </w:r>
              <w:r w:rsidRPr="00660DC4" w:rsidDel="008978DE">
                <w:rPr>
                  <w:rFonts w:cs="Calibri"/>
                  <w:b/>
                  <w:sz w:val="22"/>
                  <w:rPrChange w:id="311" w:author="agustina ventre" w:date="2018-11-26T15:30:00Z">
                    <w:rPr>
                      <w:rFonts w:cs="Calibri"/>
                      <w:b/>
                    </w:rPr>
                  </w:rPrChange>
                </w:rPr>
                <w:delText>fungal diversity</w:delText>
              </w:r>
              <w:r w:rsidRPr="00660DC4" w:rsidDel="008978DE">
                <w:rPr>
                  <w:rFonts w:cs="Calibri"/>
                  <w:sz w:val="22"/>
                  <w:rPrChange w:id="312" w:author="agustina ventre" w:date="2018-11-26T15:30:00Z">
                    <w:rPr>
                      <w:rFonts w:cs="Calibri"/>
                    </w:rPr>
                  </w:rPrChange>
                </w:rPr>
                <w:delText xml:space="preserve"> associated to individual plants and host’s bark, I will extract DNA from root fragments and bark using two complementary primer pairs (ITS3/ITS4OF and ITS86F/ITS4). I will use Illumina sequencing to obtain fungi operational taxonomic units (OTUs), which are </w:delText>
              </w:r>
              <w:r w:rsidRPr="00660DC4" w:rsidDel="008978DE">
                <w:rPr>
                  <w:rFonts w:cs="Calibri"/>
                  <w:color w:val="222222"/>
                  <w:sz w:val="22"/>
                  <w:shd w:val="clear" w:color="auto" w:fill="FFFFFF"/>
                  <w:rPrChange w:id="313" w:author="agustina ventre" w:date="2018-11-26T15:30:00Z">
                    <w:rPr>
                      <w:rFonts w:cs="Calibri"/>
                      <w:color w:val="222222"/>
                      <w:shd w:val="clear" w:color="auto" w:fill="FFFFFF"/>
                    </w:rPr>
                  </w:rPrChange>
                </w:rPr>
                <w:delText xml:space="preserve">the </w:delText>
              </w:r>
              <w:r w:rsidRPr="00660DC4" w:rsidDel="008978DE">
                <w:rPr>
                  <w:rFonts w:cs="Calibri"/>
                  <w:sz w:val="22"/>
                  <w:shd w:val="clear" w:color="auto" w:fill="FFFFFF"/>
                  <w:rPrChange w:id="314" w:author="agustina ventre" w:date="2018-11-26T15:30:00Z">
                    <w:rPr>
                      <w:rFonts w:cs="Calibri"/>
                      <w:shd w:val="clear" w:color="auto" w:fill="FFFFFF"/>
                    </w:rPr>
                  </w:rPrChange>
                </w:rPr>
                <w:delText>commonly used units of</w:delText>
              </w:r>
              <w:r w:rsidRPr="00660DC4" w:rsidDel="008978DE">
                <w:rPr>
                  <w:rFonts w:cs="Calibri"/>
                  <w:color w:val="222222"/>
                  <w:sz w:val="22"/>
                  <w:shd w:val="clear" w:color="auto" w:fill="FFFFFF"/>
                  <w:rPrChange w:id="315" w:author="agustina ventre" w:date="2018-11-26T15:30:00Z">
                    <w:rPr>
                      <w:rFonts w:cs="Calibri"/>
                      <w:color w:val="222222"/>
                      <w:shd w:val="clear" w:color="auto" w:fill="FFFFFF"/>
                    </w:rPr>
                  </w:rPrChange>
                </w:rPr>
                <w:delText xml:space="preserve"> </w:delText>
              </w:r>
              <w:r w:rsidRPr="00660DC4" w:rsidDel="008978DE">
                <w:rPr>
                  <w:rFonts w:cs="Calibri"/>
                  <w:sz w:val="22"/>
                  <w:shd w:val="clear" w:color="auto" w:fill="FFFFFF"/>
                  <w:rPrChange w:id="316" w:author="agustina ventre" w:date="2018-11-26T15:30:00Z">
                    <w:rPr>
                      <w:rFonts w:cs="Calibri"/>
                      <w:shd w:val="clear" w:color="auto" w:fill="FFFFFF"/>
                    </w:rPr>
                  </w:rPrChange>
                </w:rPr>
                <w:delText>microbial diversity</w:delText>
              </w:r>
              <w:r w:rsidRPr="00660DC4" w:rsidDel="008978DE">
                <w:rPr>
                  <w:rFonts w:cs="Calibri"/>
                  <w:sz w:val="22"/>
                  <w:rPrChange w:id="317" w:author="agustina ventre" w:date="2018-11-26T15:30:00Z">
                    <w:rPr>
                      <w:rFonts w:cs="Calibri"/>
                    </w:rPr>
                  </w:rPrChange>
                </w:rPr>
                <w:delText>.</w:delText>
              </w:r>
            </w:del>
          </w:moveTo>
          <w:moveToRangeEnd w:id="301"/>
        </w:p>
        <w:p w14:paraId="4867E2C9" w14:textId="4A650E5D" w:rsidR="00123E81" w:rsidRPr="00660DC4" w:rsidRDefault="00123E81" w:rsidP="00454E96">
          <w:pPr>
            <w:autoSpaceDE w:val="0"/>
            <w:autoSpaceDN w:val="0"/>
            <w:adjustRightInd w:val="0"/>
            <w:spacing w:after="0" w:line="240" w:lineRule="auto"/>
            <w:jc w:val="both"/>
            <w:rPr>
              <w:rFonts w:cs="Calibri"/>
              <w:lang w:val="en-GB"/>
            </w:rPr>
          </w:pPr>
        </w:p>
        <w:p w14:paraId="7EAB82FC" w14:textId="6E407DE4" w:rsidR="00DA1F05" w:rsidRPr="00660DC4" w:rsidRDefault="00DA1F05" w:rsidP="00454E96">
          <w:pPr>
            <w:autoSpaceDE w:val="0"/>
            <w:autoSpaceDN w:val="0"/>
            <w:adjustRightInd w:val="0"/>
            <w:spacing w:after="0" w:line="240" w:lineRule="auto"/>
            <w:jc w:val="both"/>
            <w:rPr>
              <w:rFonts w:cs="Calibri"/>
              <w:b/>
              <w:lang w:val="en-GB"/>
            </w:rPr>
          </w:pPr>
          <w:r w:rsidRPr="00660DC4">
            <w:rPr>
              <w:rFonts w:cs="Calibri"/>
              <w:b/>
              <w:lang w:val="en-GB"/>
            </w:rPr>
            <w:t>WP</w:t>
          </w:r>
          <w:ins w:id="318" w:author="agustina ventre" w:date="2018-11-26T15:23:00Z">
            <w:r w:rsidR="009A2482" w:rsidRPr="00660DC4">
              <w:rPr>
                <w:rFonts w:cs="Calibri"/>
                <w:b/>
                <w:lang w:val="en-GB"/>
              </w:rPr>
              <w:t xml:space="preserve">3 </w:t>
            </w:r>
          </w:ins>
          <w:ins w:id="319" w:author="agustina ventre" w:date="2018-11-26T15:26:00Z">
            <w:r w:rsidR="009A2482" w:rsidRPr="00660DC4">
              <w:t>Assessing turnover in mycorrhizal fungi over epiphytic orchid ontogeny.</w:t>
            </w:r>
          </w:ins>
          <w:del w:id="320" w:author="agustina ventre" w:date="2018-11-26T15:23:00Z">
            <w:r w:rsidRPr="00660DC4" w:rsidDel="009A2482">
              <w:rPr>
                <w:rFonts w:cs="Calibri"/>
                <w:b/>
                <w:lang w:val="en-GB"/>
              </w:rPr>
              <w:delText>4</w:delText>
            </w:r>
          </w:del>
        </w:p>
        <w:p w14:paraId="36E47C86" w14:textId="473FB496" w:rsidR="00626409" w:rsidRPr="00660DC4" w:rsidRDefault="00123E81" w:rsidP="00454E96">
          <w:pPr>
            <w:autoSpaceDE w:val="0"/>
            <w:autoSpaceDN w:val="0"/>
            <w:adjustRightInd w:val="0"/>
            <w:spacing w:after="0" w:line="240" w:lineRule="auto"/>
            <w:jc w:val="both"/>
            <w:rPr>
              <w:rFonts w:cs="Calibri"/>
            </w:rPr>
          </w:pPr>
          <w:r w:rsidRPr="00660DC4">
            <w:rPr>
              <w:rFonts w:cs="Calibri"/>
            </w:rPr>
            <w:tab/>
          </w:r>
          <w:moveFromRangeStart w:id="321" w:author="agustina ventre" w:date="2018-11-26T15:24:00Z" w:name="move531009209"/>
          <w:moveFrom w:id="322" w:author="agustina ventre" w:date="2018-11-26T15:24:00Z">
            <w:r w:rsidRPr="00660DC4" w:rsidDel="009A2482">
              <w:rPr>
                <w:rFonts w:cs="Calibri"/>
              </w:rPr>
              <w:t>For germination assays, I will collect seeds from ripe capsules of the 4 species</w:t>
            </w:r>
            <w:r w:rsidR="00DA1F05" w:rsidRPr="00660DC4" w:rsidDel="009A2482">
              <w:rPr>
                <w:rFonts w:cs="Calibri"/>
              </w:rPr>
              <w:t xml:space="preserve"> used in WP2</w:t>
            </w:r>
            <w:r w:rsidRPr="00660DC4" w:rsidDel="009A2482">
              <w:rPr>
                <w:rFonts w:cs="Calibri"/>
              </w:rPr>
              <w:t xml:space="preserve"> and prepare seed packets</w:t>
            </w:r>
            <w:bookmarkStart w:id="323" w:name="_Ref525124418"/>
            <w:r w:rsidRPr="00660DC4" w:rsidDel="009A2482">
              <w:rPr>
                <w:rStyle w:val="Refdenotaalfinal"/>
                <w:rFonts w:cs="Calibri"/>
              </w:rPr>
              <w:endnoteReference w:id="30"/>
            </w:r>
            <w:bookmarkEnd w:id="323"/>
            <w:r w:rsidRPr="00660DC4" w:rsidDel="009A2482">
              <w:rPr>
                <w:rFonts w:cs="Calibri"/>
              </w:rPr>
              <w:t>. I will attach 3 seed packets per orchid species in the same trees at 3 heights</w:t>
            </w:r>
            <w:r w:rsidR="00DA1F05" w:rsidRPr="00660DC4" w:rsidDel="009A2482">
              <w:rPr>
                <w:rFonts w:cs="Calibri"/>
              </w:rPr>
              <w:t xml:space="preserve"> (1440 packets in total) (Fig. 5b</w:t>
            </w:r>
            <w:r w:rsidRPr="00660DC4" w:rsidDel="009A2482">
              <w:rPr>
                <w:rFonts w:cs="Calibri"/>
              </w:rPr>
              <w:t>) using plastic wraps</w:t>
            </w:r>
            <w:r w:rsidRPr="00660DC4" w:rsidDel="009A2482">
              <w:rPr>
                <w:rFonts w:cs="Calibri"/>
              </w:rPr>
              <w:fldChar w:fldCharType="begin"/>
            </w:r>
            <w:r w:rsidRPr="00660DC4" w:rsidDel="009A2482">
              <w:rPr>
                <w:rFonts w:cs="Calibri"/>
              </w:rPr>
              <w:instrText xml:space="preserve"> NOTEREF _Ref525124418 \f \h  \* MERGEFORMAT </w:instrText>
            </w:r>
          </w:moveFrom>
          <w:del w:id="326" w:author="agustina ventre" w:date="2018-11-26T15:24:00Z">
            <w:r w:rsidRPr="00660DC4" w:rsidDel="009A2482">
              <w:rPr>
                <w:rFonts w:cs="Calibri"/>
              </w:rPr>
            </w:r>
          </w:del>
          <w:moveFrom w:id="327" w:author="agustina ventre" w:date="2018-11-26T15:24:00Z">
            <w:r w:rsidRPr="00660DC4" w:rsidDel="009A2482">
              <w:rPr>
                <w:rFonts w:cs="Calibri"/>
              </w:rPr>
              <w:fldChar w:fldCharType="separate"/>
            </w:r>
            <w:r w:rsidRPr="00660DC4" w:rsidDel="009A2482">
              <w:rPr>
                <w:rStyle w:val="Refdenotaalfinal"/>
              </w:rPr>
              <w:t>31</w:t>
            </w:r>
            <w:r w:rsidRPr="00660DC4" w:rsidDel="009A2482">
              <w:rPr>
                <w:rFonts w:cs="Calibri"/>
              </w:rPr>
              <w:fldChar w:fldCharType="end"/>
            </w:r>
            <w:r w:rsidRPr="00660DC4" w:rsidDel="009A2482">
              <w:rPr>
                <w:rFonts w:cs="Calibri"/>
              </w:rPr>
              <w:t>. In this way, I will evaluate whether seedlings and adults show the same vertical pattern of mycorrhizal partners. Eight months after sowing I wi</w:t>
            </w:r>
            <w:r w:rsidR="00DA1F05" w:rsidRPr="00660DC4" w:rsidDel="009A2482">
              <w:rPr>
                <w:rFonts w:cs="Calibri"/>
              </w:rPr>
              <w:t>ll harvest the seedlings (Fig. 5</w:t>
            </w:r>
            <w:r w:rsidRPr="00660DC4" w:rsidDel="009A2482">
              <w:rPr>
                <w:rFonts w:cs="Calibri"/>
              </w:rPr>
              <w:t>c) to collect protocorm fragments for mycorrhizal DNA extraction. I will assess whether complementarity or sampling effects better explain ontogenetic partner turnover, by assuming that all partners are equally beneficial and by partitioning partner turnover into its nestedness and replacement components</w:t>
            </w:r>
            <w:r w:rsidRPr="00660DC4" w:rsidDel="009A2482">
              <w:rPr>
                <w:rStyle w:val="Refdenotaalfinal"/>
                <w:rFonts w:cs="Calibri"/>
              </w:rPr>
              <w:endnoteReference w:id="31"/>
            </w:r>
            <w:r w:rsidRPr="00660DC4" w:rsidDel="009A2482">
              <w:rPr>
                <w:rFonts w:cs="Calibri"/>
              </w:rPr>
              <w:t xml:space="preserve"> (Fig. 1).</w:t>
            </w:r>
          </w:moveFrom>
          <w:moveFromRangeEnd w:id="321"/>
        </w:p>
        <w:p w14:paraId="748676DF" w14:textId="25391F98" w:rsidR="00626409" w:rsidRPr="00660DC4" w:rsidRDefault="00626409" w:rsidP="00454E96">
          <w:pPr>
            <w:autoSpaceDE w:val="0"/>
            <w:autoSpaceDN w:val="0"/>
            <w:adjustRightInd w:val="0"/>
            <w:spacing w:after="0" w:line="240" w:lineRule="auto"/>
            <w:jc w:val="both"/>
            <w:rPr>
              <w:rFonts w:cs="Calibri"/>
            </w:rPr>
          </w:pPr>
          <w:r w:rsidRPr="00660DC4">
            <w:rPr>
              <w:rFonts w:cs="Calibri"/>
            </w:rPr>
            <w:tab/>
          </w:r>
          <w:moveFromRangeStart w:id="330" w:author="agustina ventre" w:date="2018-11-26T15:27:00Z" w:name="move531009358"/>
          <w:moveFrom w:id="331" w:author="agustina ventre" w:date="2018-11-26T15:27:00Z">
            <w:r w:rsidRPr="00660DC4" w:rsidDel="009A2482">
              <w:rPr>
                <w:rFonts w:cs="Calibri"/>
              </w:rPr>
              <w:t>An individual orchid can host 1-30 different fungal partners</w:t>
            </w:r>
            <w:r w:rsidRPr="00660DC4" w:rsidDel="009A2482">
              <w:rPr>
                <w:rStyle w:val="Refdenotaalfinal"/>
                <w:rFonts w:cs="Calibri"/>
              </w:rPr>
              <w:endnoteReference w:id="32"/>
            </w:r>
            <w:r w:rsidRPr="00660DC4" w:rsidDel="009A2482">
              <w:rPr>
                <w:rFonts w:cs="Calibri"/>
              </w:rPr>
              <w:t xml:space="preserve">. To accurately describe </w:t>
            </w:r>
            <w:r w:rsidRPr="00660DC4" w:rsidDel="009A2482">
              <w:rPr>
                <w:rFonts w:cs="Calibri"/>
                <w:b/>
              </w:rPr>
              <w:t>fungal diversity</w:t>
            </w:r>
            <w:r w:rsidRPr="00660DC4" w:rsidDel="009A2482">
              <w:rPr>
                <w:rFonts w:cs="Calibri"/>
              </w:rPr>
              <w:t xml:space="preserve"> associated to individual plants and host’s bark, I will extract DNA from root fragments and bark using two complementary primer pairs (ITS3/ITS4OF and ITS86F/ITS4). I will use Illumina sequencing to obtain fungi operational taxonomic units (OTUs), which are </w:t>
            </w:r>
            <w:r w:rsidRPr="00660DC4" w:rsidDel="009A2482">
              <w:rPr>
                <w:rFonts w:cs="Calibri"/>
                <w:color w:val="222222"/>
                <w:shd w:val="clear" w:color="auto" w:fill="FFFFFF"/>
              </w:rPr>
              <w:t xml:space="preserve">the </w:t>
            </w:r>
            <w:r w:rsidRPr="00660DC4" w:rsidDel="009A2482">
              <w:rPr>
                <w:rFonts w:cs="Calibri"/>
                <w:shd w:val="clear" w:color="auto" w:fill="FFFFFF"/>
              </w:rPr>
              <w:t>commonly used units of</w:t>
            </w:r>
            <w:r w:rsidRPr="00660DC4" w:rsidDel="009A2482">
              <w:rPr>
                <w:rFonts w:cs="Calibri"/>
                <w:color w:val="222222"/>
                <w:shd w:val="clear" w:color="auto" w:fill="FFFFFF"/>
              </w:rPr>
              <w:t xml:space="preserve"> </w:t>
            </w:r>
            <w:r w:rsidRPr="00660DC4" w:rsidDel="009A2482">
              <w:rPr>
                <w:rFonts w:cs="Calibri"/>
                <w:shd w:val="clear" w:color="auto" w:fill="FFFFFF"/>
              </w:rPr>
              <w:t>microbial diversity</w:t>
            </w:r>
            <w:r w:rsidRPr="00660DC4" w:rsidDel="009A2482">
              <w:rPr>
                <w:rFonts w:cs="Calibri"/>
              </w:rPr>
              <w:t>.</w:t>
            </w:r>
          </w:moveFrom>
          <w:moveFromRangeEnd w:id="330"/>
        </w:p>
        <w:p w14:paraId="2C61EAB2" w14:textId="77777777" w:rsidR="00626409" w:rsidRPr="00454E96" w:rsidRDefault="00626409" w:rsidP="00454E96">
          <w:pPr>
            <w:autoSpaceDE w:val="0"/>
            <w:autoSpaceDN w:val="0"/>
            <w:adjustRightInd w:val="0"/>
            <w:spacing w:after="0" w:line="240" w:lineRule="auto"/>
            <w:jc w:val="both"/>
            <w:rPr>
              <w:rFonts w:cs="Calibri"/>
            </w:rPr>
          </w:pPr>
        </w:p>
        <w:p w14:paraId="703241B8" w14:textId="669C7EA4" w:rsidR="00123E81" w:rsidRPr="00454E96" w:rsidDel="009A2482" w:rsidRDefault="00123E81">
          <w:pPr>
            <w:autoSpaceDE w:val="0"/>
            <w:autoSpaceDN w:val="0"/>
            <w:adjustRightInd w:val="0"/>
            <w:spacing w:after="0" w:line="240" w:lineRule="auto"/>
            <w:jc w:val="both"/>
            <w:rPr>
              <w:rFonts w:cs="Calibri"/>
              <w:noProof/>
              <w:lang w:val="en-GB" w:eastAsia="en-GB"/>
            </w:rPr>
          </w:pPr>
          <w:r w:rsidRPr="00454E96">
            <w:rPr>
              <w:rFonts w:cs="Calibri"/>
              <w:noProof/>
              <w:lang w:val="en-GB" w:eastAsia="en-GB"/>
            </w:rPr>
            <w:t xml:space="preserve"> </w:t>
          </w:r>
          <w:moveFromRangeStart w:id="334" w:author="agustina ventre" w:date="2018-11-26T15:25:00Z" w:name="move531009251"/>
          <w:moveFrom w:id="335" w:author="agustina ventre" w:date="2018-11-26T15:25:00Z">
            <w:r w:rsidRPr="00454E96" w:rsidDel="009A2482">
              <w:rPr>
                <w:rFonts w:cs="Calibri"/>
                <w:noProof/>
                <w:lang w:val="en-GB" w:eastAsia="en-GB"/>
                <w:rPrChange w:id="336" w:author="Unknown">
                  <w:rPr>
                    <w:noProof/>
                    <w:lang w:val="en-GB" w:eastAsia="en-GB"/>
                  </w:rPr>
                </w:rPrChange>
              </w:rPr>
              <w:drawing>
                <wp:inline distT="0" distB="0" distL="0" distR="0" wp14:anchorId="6252E697" wp14:editId="2165259E">
                  <wp:extent cx="5465928" cy="1658605"/>
                  <wp:effectExtent l="0" t="0" r="1905" b="0"/>
                  <wp:docPr id="6" name="Imagen 6" descr="Fig_sampl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_sampling2"/>
                          <pic:cNvPicPr>
                            <a:picLocks noChangeAspect="1" noChangeArrowheads="1"/>
                          </pic:cNvPicPr>
                        </pic:nvPicPr>
                        <pic:blipFill>
                          <a:blip r:embed="rId19" cstate="print">
                            <a:extLst>
                              <a:ext uri="{28A0092B-C50C-407E-A947-70E740481C1C}">
                                <a14:useLocalDpi xmlns:a14="http://schemas.microsoft.com/office/drawing/2010/main" val="0"/>
                              </a:ext>
                            </a:extLst>
                          </a:blip>
                          <a:srcRect t="28923"/>
                          <a:stretch>
                            <a:fillRect/>
                          </a:stretch>
                        </pic:blipFill>
                        <pic:spPr bwMode="auto">
                          <a:xfrm>
                            <a:off x="0" y="0"/>
                            <a:ext cx="5476418" cy="1661788"/>
                          </a:xfrm>
                          <a:prstGeom prst="rect">
                            <a:avLst/>
                          </a:prstGeom>
                          <a:noFill/>
                          <a:ln>
                            <a:noFill/>
                          </a:ln>
                        </pic:spPr>
                      </pic:pic>
                    </a:graphicData>
                  </a:graphic>
                </wp:inline>
              </w:drawing>
            </w:r>
          </w:moveFrom>
        </w:p>
        <w:p w14:paraId="57A4792D" w14:textId="1CB349AC" w:rsidR="00626409" w:rsidRPr="00454E96" w:rsidDel="009A2482" w:rsidRDefault="00626409">
          <w:pPr>
            <w:autoSpaceDE w:val="0"/>
            <w:autoSpaceDN w:val="0"/>
            <w:adjustRightInd w:val="0"/>
            <w:spacing w:after="0" w:line="240" w:lineRule="auto"/>
            <w:jc w:val="both"/>
            <w:rPr>
              <w:rFonts w:cs="Calibri"/>
              <w:lang w:val="en-GB"/>
            </w:rPr>
            <w:pPrChange w:id="337" w:author="agustina ventre" w:date="2018-11-26T15:25:00Z">
              <w:pPr>
                <w:pStyle w:val="Prrafodelista"/>
                <w:widowControl w:val="0"/>
                <w:spacing w:after="0" w:line="240" w:lineRule="auto"/>
                <w:ind w:left="0"/>
                <w:jc w:val="center"/>
              </w:pPr>
            </w:pPrChange>
          </w:pPr>
        </w:p>
        <w:p w14:paraId="0F9CEEE3" w14:textId="7D1FABDA" w:rsidR="002D11E6" w:rsidRPr="00454E96" w:rsidRDefault="00626409" w:rsidP="009A2482">
          <w:pPr>
            <w:autoSpaceDE w:val="0"/>
            <w:autoSpaceDN w:val="0"/>
            <w:adjustRightInd w:val="0"/>
            <w:spacing w:after="0" w:line="240" w:lineRule="auto"/>
            <w:jc w:val="both"/>
            <w:rPr>
              <w:rFonts w:cs="Calibri"/>
            </w:rPr>
          </w:pPr>
          <w:moveFrom w:id="338" w:author="agustina ventre" w:date="2018-11-26T15:25:00Z">
            <w:r w:rsidRPr="00454E96" w:rsidDel="009A2482">
              <w:rPr>
                <w:rFonts w:cs="Calibri"/>
                <w:b/>
              </w:rPr>
              <w:t>Fig.</w:t>
            </w:r>
            <w:r w:rsidRPr="00454E96" w:rsidDel="009A2482">
              <w:rPr>
                <w:rFonts w:cs="Calibri"/>
              </w:rPr>
              <w:t xml:space="preserve"> </w:t>
            </w:r>
            <w:r w:rsidR="00DA1F05" w:rsidDel="009A2482">
              <w:rPr>
                <w:rFonts w:cs="Calibri"/>
                <w:b/>
              </w:rPr>
              <w:t>5</w:t>
            </w:r>
            <w:r w:rsidRPr="00454E96" w:rsidDel="009A2482">
              <w:rPr>
                <w:rFonts w:cs="Calibri"/>
              </w:rPr>
              <w:t xml:space="preserve"> Study design. </w:t>
            </w:r>
            <w:r w:rsidRPr="00454E96" w:rsidDel="009A2482">
              <w:rPr>
                <w:rFonts w:cs="Calibri"/>
                <w:b/>
              </w:rPr>
              <w:t>(a)</w:t>
            </w:r>
            <w:r w:rsidRPr="00454E96" w:rsidDel="009A2482">
              <w:rPr>
                <w:rFonts w:cs="Calibri"/>
              </w:rPr>
              <w:t xml:space="preserve"> Sampling at 3 trunk heights, </w:t>
            </w:r>
            <w:r w:rsidRPr="00454E96" w:rsidDel="009A2482">
              <w:rPr>
                <w:rFonts w:cs="Calibri"/>
                <w:b/>
              </w:rPr>
              <w:t>(b)</w:t>
            </w:r>
            <w:r w:rsidRPr="00454E96" w:rsidDel="009A2482">
              <w:rPr>
                <w:rFonts w:cs="Calibri"/>
              </w:rPr>
              <w:t xml:space="preserve"> </w:t>
            </w:r>
            <w:r w:rsidRPr="00454E96" w:rsidDel="009A2482">
              <w:rPr>
                <w:rFonts w:cs="Calibri"/>
                <w:i/>
              </w:rPr>
              <w:t>in-situ</w:t>
            </w:r>
            <w:r w:rsidRPr="00454E96" w:rsidDel="009A2482">
              <w:rPr>
                <w:rFonts w:cs="Calibri"/>
              </w:rPr>
              <w:t xml:space="preserve"> germination assays</w:t>
            </w:r>
            <w:r w:rsidR="00DA1F05" w:rsidDel="009A2482">
              <w:rPr>
                <w:rFonts w:cs="Calibri"/>
              </w:rPr>
              <w:t xml:space="preserve"> (each colour denotes a different species)</w:t>
            </w:r>
            <w:r w:rsidRPr="00454E96" w:rsidDel="009A2482">
              <w:rPr>
                <w:rFonts w:cs="Calibri"/>
              </w:rPr>
              <w:t xml:space="preserve">, </w:t>
            </w:r>
            <w:r w:rsidRPr="00454E96" w:rsidDel="009A2482">
              <w:rPr>
                <w:rFonts w:cs="Calibri"/>
                <w:b/>
              </w:rPr>
              <w:t>(c)</w:t>
            </w:r>
            <w:r w:rsidRPr="00454E96" w:rsidDel="009A2482">
              <w:rPr>
                <w:rFonts w:cs="Calibri"/>
              </w:rPr>
              <w:t xml:space="preserve"> collection of seedlings.</w:t>
            </w:r>
          </w:moveFrom>
          <w:moveFromRangeEnd w:id="334"/>
        </w:p>
        <w:p w14:paraId="1D344636" w14:textId="77777777" w:rsidR="002D11E6" w:rsidRDefault="002D11E6" w:rsidP="00454E96">
          <w:pPr>
            <w:autoSpaceDE w:val="0"/>
            <w:autoSpaceDN w:val="0"/>
            <w:adjustRightInd w:val="0"/>
            <w:spacing w:after="0" w:line="240" w:lineRule="auto"/>
            <w:jc w:val="both"/>
            <w:rPr>
              <w:rFonts w:cs="Calibri"/>
            </w:rPr>
          </w:pPr>
        </w:p>
        <w:p w14:paraId="47870DEE" w14:textId="6A43F935" w:rsidR="00A87A6C" w:rsidRDefault="00A87A6C" w:rsidP="00A87A6C">
          <w:pPr>
            <w:autoSpaceDE w:val="0"/>
            <w:autoSpaceDN w:val="0"/>
            <w:adjustRightInd w:val="0"/>
            <w:spacing w:after="0" w:line="240" w:lineRule="auto"/>
            <w:jc w:val="both"/>
            <w:rPr>
              <w:rFonts w:cs="Calibri"/>
              <w:b/>
            </w:rPr>
          </w:pPr>
          <w:r>
            <w:rPr>
              <w:rFonts w:cs="Calibri"/>
              <w:b/>
            </w:rPr>
            <w:t>RISKS AND CONTINGENCY PLANS</w:t>
          </w:r>
        </w:p>
        <w:p w14:paraId="1604852B" w14:textId="189CB456" w:rsidR="00A87A6C" w:rsidRDefault="00A87A6C" w:rsidP="00A87A6C">
          <w:pPr>
            <w:pStyle w:val="Prrafodelista"/>
            <w:widowControl w:val="0"/>
            <w:autoSpaceDE w:val="0"/>
            <w:autoSpaceDN w:val="0"/>
            <w:adjustRightInd w:val="0"/>
            <w:spacing w:after="60" w:line="240" w:lineRule="auto"/>
            <w:ind w:left="0"/>
            <w:jc w:val="both"/>
            <w:rPr>
              <w:rFonts w:asciiTheme="minorHAnsi" w:hAnsiTheme="minorHAnsi" w:cs="ArialNarrow"/>
              <w:sz w:val="22"/>
            </w:rPr>
          </w:pPr>
          <w:r w:rsidRPr="00A87A6C">
            <w:rPr>
              <w:rFonts w:asciiTheme="minorHAnsi" w:hAnsiTheme="minorHAnsi" w:cs="ArialNarrow"/>
              <w:sz w:val="22"/>
            </w:rPr>
            <w:t xml:space="preserve">I do not foresee major risks in the completion of </w:t>
          </w:r>
          <w:r>
            <w:rPr>
              <w:rFonts w:asciiTheme="minorHAnsi" w:hAnsiTheme="minorHAnsi" w:cs="ArialNarrow,BoldItalic"/>
              <w:bCs/>
              <w:iCs/>
              <w:sz w:val="22"/>
            </w:rPr>
            <w:t>this project</w:t>
          </w:r>
          <w:r w:rsidRPr="00A87A6C">
            <w:rPr>
              <w:rFonts w:asciiTheme="minorHAnsi" w:hAnsiTheme="minorHAnsi" w:cs="ArialNarrow"/>
              <w:sz w:val="22"/>
            </w:rPr>
            <w:t xml:space="preserve"> given the supervisor's expertise in orchid-mycorrhiza interactions, statistical tools and molecular techniques; my experience in the study model and fieldwork in the chosen sites; and my solid contacts in Colombia, that will provide practical and administrative support during fieldwork stays. Nevertheless, I have identified potential contingencies for some WPs (</w:t>
          </w:r>
          <w:r>
            <w:rPr>
              <w:rFonts w:asciiTheme="minorHAnsi" w:hAnsiTheme="minorHAnsi" w:cs="ArialNarrow,Bold"/>
              <w:bCs/>
              <w:sz w:val="22"/>
            </w:rPr>
            <w:t>Table 1</w:t>
          </w:r>
          <w:r w:rsidRPr="00A87A6C">
            <w:rPr>
              <w:rFonts w:asciiTheme="minorHAnsi" w:hAnsiTheme="minorHAnsi" w:cs="ArialNarrow"/>
              <w:sz w:val="22"/>
            </w:rPr>
            <w:t xml:space="preserve">). I will re-assess each risk and alternative strategies </w:t>
          </w:r>
          <w:r w:rsidRPr="00A87A6C">
            <w:rPr>
              <w:rFonts w:asciiTheme="minorHAnsi" w:hAnsiTheme="minorHAnsi" w:cs="ArialNarrow"/>
              <w:sz w:val="22"/>
            </w:rPr>
            <w:lastRenderedPageBreak/>
            <w:t>by monitoring tasks progress along with my supervisor and other team members.</w:t>
          </w:r>
        </w:p>
        <w:p w14:paraId="494EFB38" w14:textId="77777777" w:rsidR="00A87A6C" w:rsidRPr="00A87A6C" w:rsidRDefault="00A87A6C" w:rsidP="00A87A6C">
          <w:pPr>
            <w:pStyle w:val="Prrafodelista"/>
            <w:widowControl w:val="0"/>
            <w:autoSpaceDE w:val="0"/>
            <w:autoSpaceDN w:val="0"/>
            <w:adjustRightInd w:val="0"/>
            <w:spacing w:after="60" w:line="240" w:lineRule="auto"/>
            <w:ind w:left="0"/>
            <w:jc w:val="both"/>
            <w:rPr>
              <w:rFonts w:asciiTheme="minorHAnsi" w:hAnsiTheme="minorHAnsi" w:cs="ArialNarrow"/>
              <w:sz w:val="22"/>
            </w:rPr>
          </w:pPr>
        </w:p>
        <w:p w14:paraId="46758203" w14:textId="3EAB364D" w:rsidR="00A87A6C" w:rsidRPr="00A87A6C" w:rsidRDefault="00A87A6C" w:rsidP="00A87A6C">
          <w:pPr>
            <w:widowControl w:val="0"/>
            <w:autoSpaceDE w:val="0"/>
            <w:autoSpaceDN w:val="0"/>
            <w:adjustRightInd w:val="0"/>
            <w:spacing w:line="240" w:lineRule="auto"/>
            <w:jc w:val="both"/>
            <w:rPr>
              <w:lang w:eastAsia="en-GB"/>
            </w:rPr>
          </w:pPr>
          <w:r w:rsidRPr="00A87A6C">
            <w:rPr>
              <w:b/>
              <w:lang w:eastAsia="en-GB"/>
            </w:rPr>
            <w:t xml:space="preserve">Table </w:t>
          </w:r>
          <w:r>
            <w:rPr>
              <w:b/>
              <w:lang w:eastAsia="en-GB"/>
            </w:rPr>
            <w:t>1</w:t>
          </w:r>
          <w:r w:rsidRPr="00A87A6C">
            <w:rPr>
              <w:lang w:eastAsia="en-GB"/>
            </w:rPr>
            <w:t xml:space="preserve"> Potential risks to the completion of work packages (WP), likelihood and contingency plan.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
            <w:gridCol w:w="2360"/>
            <w:gridCol w:w="1356"/>
            <w:gridCol w:w="4404"/>
          </w:tblGrid>
          <w:tr w:rsidR="00A87A6C" w:rsidRPr="00A87A6C" w14:paraId="70591424" w14:textId="77777777" w:rsidTr="00DC330A">
            <w:tc>
              <w:tcPr>
                <w:tcW w:w="709" w:type="dxa"/>
                <w:shd w:val="clear" w:color="auto" w:fill="95B3D7" w:themeFill="accent1" w:themeFillTint="99"/>
              </w:tcPr>
              <w:p w14:paraId="25097A31" w14:textId="77777777" w:rsidR="00A87A6C" w:rsidRPr="00A87A6C" w:rsidRDefault="00A87A6C" w:rsidP="00DC330A">
                <w:pPr>
                  <w:widowControl w:val="0"/>
                  <w:autoSpaceDE w:val="0"/>
                  <w:autoSpaceDN w:val="0"/>
                  <w:adjustRightInd w:val="0"/>
                  <w:jc w:val="both"/>
                  <w:rPr>
                    <w:b/>
                    <w:lang w:eastAsia="en-GB"/>
                  </w:rPr>
                </w:pPr>
                <w:r w:rsidRPr="00A87A6C">
                  <w:rPr>
                    <w:b/>
                    <w:lang w:eastAsia="en-GB"/>
                  </w:rPr>
                  <w:t>WP</w:t>
                </w:r>
              </w:p>
            </w:tc>
            <w:tc>
              <w:tcPr>
                <w:tcW w:w="2693" w:type="dxa"/>
                <w:shd w:val="clear" w:color="auto" w:fill="95B3D7" w:themeFill="accent1" w:themeFillTint="99"/>
              </w:tcPr>
              <w:p w14:paraId="77A1801D" w14:textId="77777777" w:rsidR="00A87A6C" w:rsidRPr="00A87A6C" w:rsidRDefault="00A87A6C" w:rsidP="00DC330A">
                <w:pPr>
                  <w:widowControl w:val="0"/>
                  <w:autoSpaceDE w:val="0"/>
                  <w:autoSpaceDN w:val="0"/>
                  <w:adjustRightInd w:val="0"/>
                  <w:jc w:val="both"/>
                  <w:rPr>
                    <w:b/>
                    <w:lang w:eastAsia="en-GB"/>
                  </w:rPr>
                </w:pPr>
                <w:r w:rsidRPr="00A87A6C">
                  <w:rPr>
                    <w:b/>
                    <w:lang w:eastAsia="en-GB"/>
                  </w:rPr>
                  <w:t>Risk</w:t>
                </w:r>
              </w:p>
            </w:tc>
            <w:tc>
              <w:tcPr>
                <w:tcW w:w="1418" w:type="dxa"/>
                <w:shd w:val="clear" w:color="auto" w:fill="95B3D7" w:themeFill="accent1" w:themeFillTint="99"/>
              </w:tcPr>
              <w:p w14:paraId="09BCE255" w14:textId="77777777" w:rsidR="00A87A6C" w:rsidRPr="00A87A6C" w:rsidRDefault="00A87A6C" w:rsidP="00DC330A">
                <w:pPr>
                  <w:widowControl w:val="0"/>
                  <w:autoSpaceDE w:val="0"/>
                  <w:autoSpaceDN w:val="0"/>
                  <w:adjustRightInd w:val="0"/>
                  <w:jc w:val="center"/>
                  <w:rPr>
                    <w:b/>
                    <w:lang w:eastAsia="en-GB"/>
                  </w:rPr>
                </w:pPr>
                <w:r w:rsidRPr="00A87A6C">
                  <w:rPr>
                    <w:b/>
                    <w:lang w:eastAsia="en-GB"/>
                  </w:rPr>
                  <w:t>Likelihood</w:t>
                </w:r>
              </w:p>
            </w:tc>
            <w:tc>
              <w:tcPr>
                <w:tcW w:w="5374" w:type="dxa"/>
                <w:shd w:val="clear" w:color="auto" w:fill="95B3D7" w:themeFill="accent1" w:themeFillTint="99"/>
              </w:tcPr>
              <w:p w14:paraId="2E438BDB" w14:textId="77777777" w:rsidR="00A87A6C" w:rsidRPr="00A87A6C" w:rsidRDefault="00A87A6C" w:rsidP="00DC330A">
                <w:pPr>
                  <w:widowControl w:val="0"/>
                  <w:autoSpaceDE w:val="0"/>
                  <w:autoSpaceDN w:val="0"/>
                  <w:adjustRightInd w:val="0"/>
                  <w:jc w:val="both"/>
                  <w:rPr>
                    <w:b/>
                    <w:lang w:eastAsia="en-GB"/>
                  </w:rPr>
                </w:pPr>
                <w:r w:rsidRPr="00A87A6C">
                  <w:rPr>
                    <w:b/>
                    <w:lang w:eastAsia="en-GB"/>
                  </w:rPr>
                  <w:t>Contingency plan</w:t>
                </w:r>
              </w:p>
            </w:tc>
          </w:tr>
          <w:tr w:rsidR="00A87A6C" w:rsidRPr="00A87A6C" w14:paraId="1707CE6D" w14:textId="77777777" w:rsidTr="00DC330A">
            <w:tc>
              <w:tcPr>
                <w:tcW w:w="709" w:type="dxa"/>
              </w:tcPr>
              <w:p w14:paraId="2466A323" w14:textId="77777777" w:rsidR="00A87A6C" w:rsidRPr="00A87A6C" w:rsidRDefault="00A87A6C" w:rsidP="00DC330A">
                <w:pPr>
                  <w:widowControl w:val="0"/>
                  <w:autoSpaceDE w:val="0"/>
                  <w:autoSpaceDN w:val="0"/>
                  <w:adjustRightInd w:val="0"/>
                  <w:jc w:val="both"/>
                  <w:rPr>
                    <w:lang w:eastAsia="en-GB"/>
                  </w:rPr>
                </w:pPr>
                <w:r w:rsidRPr="00A87A6C">
                  <w:rPr>
                    <w:lang w:eastAsia="en-GB"/>
                  </w:rPr>
                  <w:t>1, 2, 3</w:t>
                </w:r>
              </w:p>
            </w:tc>
            <w:tc>
              <w:tcPr>
                <w:tcW w:w="2693" w:type="dxa"/>
              </w:tcPr>
              <w:p w14:paraId="108D4B83" w14:textId="77777777" w:rsidR="00A87A6C" w:rsidRPr="00A87A6C" w:rsidRDefault="00A87A6C" w:rsidP="00DC330A">
                <w:pPr>
                  <w:widowControl w:val="0"/>
                  <w:autoSpaceDE w:val="0"/>
                  <w:autoSpaceDN w:val="0"/>
                  <w:adjustRightInd w:val="0"/>
                  <w:jc w:val="both"/>
                  <w:rPr>
                    <w:lang w:eastAsia="en-GB"/>
                  </w:rPr>
                </w:pPr>
                <w:r w:rsidRPr="00A87A6C">
                  <w:t>Fieldwork is not finished in time</w:t>
                </w:r>
              </w:p>
            </w:tc>
            <w:tc>
              <w:tcPr>
                <w:tcW w:w="1418" w:type="dxa"/>
              </w:tcPr>
              <w:p w14:paraId="1796933F" w14:textId="77777777" w:rsidR="00A87A6C" w:rsidRPr="00A87A6C" w:rsidRDefault="00A87A6C" w:rsidP="00DC330A">
                <w:pPr>
                  <w:widowControl w:val="0"/>
                  <w:autoSpaceDE w:val="0"/>
                  <w:autoSpaceDN w:val="0"/>
                  <w:adjustRightInd w:val="0"/>
                  <w:jc w:val="center"/>
                  <w:rPr>
                    <w:lang w:eastAsia="en-GB"/>
                  </w:rPr>
                </w:pPr>
                <w:r w:rsidRPr="00A87A6C">
                  <w:t>very low</w:t>
                </w:r>
              </w:p>
            </w:tc>
            <w:tc>
              <w:tcPr>
                <w:tcW w:w="5374" w:type="dxa"/>
              </w:tcPr>
              <w:p w14:paraId="069B8346" w14:textId="77777777" w:rsidR="00A87A6C" w:rsidRPr="00A87A6C" w:rsidRDefault="00A87A6C" w:rsidP="00DC330A">
                <w:pPr>
                  <w:widowControl w:val="0"/>
                  <w:autoSpaceDE w:val="0"/>
                  <w:autoSpaceDN w:val="0"/>
                  <w:adjustRightInd w:val="0"/>
                  <w:jc w:val="both"/>
                  <w:rPr>
                    <w:lang w:eastAsia="en-GB"/>
                  </w:rPr>
                </w:pPr>
                <w:r w:rsidRPr="00A87A6C">
                  <w:rPr>
                    <w:lang w:eastAsia="en-GB"/>
                  </w:rPr>
                  <w:t>Two extra weeks planned to buffer sampling delays</w:t>
                </w:r>
              </w:p>
            </w:tc>
          </w:tr>
          <w:tr w:rsidR="00A87A6C" w:rsidRPr="00A87A6C" w14:paraId="48CF23A5" w14:textId="77777777" w:rsidTr="00DC330A">
            <w:tc>
              <w:tcPr>
                <w:tcW w:w="709" w:type="dxa"/>
                <w:shd w:val="clear" w:color="auto" w:fill="DBE5F1" w:themeFill="accent1" w:themeFillTint="33"/>
              </w:tcPr>
              <w:p w14:paraId="2186F5B4" w14:textId="77777777" w:rsidR="00A87A6C" w:rsidRPr="00A87A6C" w:rsidRDefault="00A87A6C" w:rsidP="00DC330A">
                <w:pPr>
                  <w:widowControl w:val="0"/>
                  <w:autoSpaceDE w:val="0"/>
                  <w:autoSpaceDN w:val="0"/>
                  <w:adjustRightInd w:val="0"/>
                  <w:jc w:val="both"/>
                  <w:rPr>
                    <w:lang w:eastAsia="en-GB"/>
                  </w:rPr>
                </w:pPr>
                <w:r w:rsidRPr="00A87A6C">
                  <w:rPr>
                    <w:lang w:eastAsia="en-GB"/>
                  </w:rPr>
                  <w:t>1,2</w:t>
                </w:r>
              </w:p>
            </w:tc>
            <w:tc>
              <w:tcPr>
                <w:tcW w:w="2693" w:type="dxa"/>
                <w:shd w:val="clear" w:color="auto" w:fill="DBE5F1" w:themeFill="accent1" w:themeFillTint="33"/>
              </w:tcPr>
              <w:p w14:paraId="518CC684" w14:textId="77777777" w:rsidR="00A87A6C" w:rsidRPr="00A87A6C" w:rsidRDefault="00A87A6C" w:rsidP="00DC330A">
                <w:pPr>
                  <w:widowControl w:val="0"/>
                  <w:autoSpaceDE w:val="0"/>
                  <w:autoSpaceDN w:val="0"/>
                  <w:adjustRightInd w:val="0"/>
                  <w:jc w:val="both"/>
                  <w:rPr>
                    <w:lang w:eastAsia="en-GB"/>
                  </w:rPr>
                </w:pPr>
                <w:r w:rsidRPr="00A87A6C">
                  <w:t>Delayed export licenses</w:t>
                </w:r>
              </w:p>
            </w:tc>
            <w:tc>
              <w:tcPr>
                <w:tcW w:w="1418" w:type="dxa"/>
                <w:shd w:val="clear" w:color="auto" w:fill="DBE5F1" w:themeFill="accent1" w:themeFillTint="33"/>
              </w:tcPr>
              <w:p w14:paraId="20A8A4C6" w14:textId="77777777" w:rsidR="00A87A6C" w:rsidRPr="00A87A6C" w:rsidRDefault="00A87A6C" w:rsidP="00DC330A">
                <w:pPr>
                  <w:widowControl w:val="0"/>
                  <w:autoSpaceDE w:val="0"/>
                  <w:autoSpaceDN w:val="0"/>
                  <w:adjustRightInd w:val="0"/>
                  <w:jc w:val="center"/>
                  <w:rPr>
                    <w:lang w:eastAsia="en-GB"/>
                  </w:rPr>
                </w:pPr>
                <w:r w:rsidRPr="00A87A6C">
                  <w:t>low</w:t>
                </w:r>
              </w:p>
            </w:tc>
            <w:tc>
              <w:tcPr>
                <w:tcW w:w="5374" w:type="dxa"/>
                <w:shd w:val="clear" w:color="auto" w:fill="DBE5F1" w:themeFill="accent1" w:themeFillTint="33"/>
              </w:tcPr>
              <w:p w14:paraId="00C60C36" w14:textId="77777777" w:rsidR="00A87A6C" w:rsidRPr="00A87A6C" w:rsidRDefault="00A87A6C" w:rsidP="00DC330A">
                <w:pPr>
                  <w:widowControl w:val="0"/>
                  <w:autoSpaceDE w:val="0"/>
                  <w:autoSpaceDN w:val="0"/>
                  <w:adjustRightInd w:val="0"/>
                  <w:jc w:val="both"/>
                  <w:rPr>
                    <w:lang w:eastAsia="en-GB"/>
                  </w:rPr>
                </w:pPr>
                <w:r w:rsidRPr="00A87A6C">
                  <w:t>Use Dr. Flanagan's licenses backed by PUJ. Extract mycorrhiza DNA in her molecular biology lab and export PCR products.</w:t>
                </w:r>
              </w:p>
            </w:tc>
          </w:tr>
          <w:tr w:rsidR="00A87A6C" w:rsidRPr="00A87A6C" w14:paraId="0664AF8E" w14:textId="77777777" w:rsidTr="00DC330A">
            <w:tc>
              <w:tcPr>
                <w:tcW w:w="709" w:type="dxa"/>
                <w:shd w:val="clear" w:color="auto" w:fill="auto"/>
              </w:tcPr>
              <w:p w14:paraId="4D975B57" w14:textId="77777777" w:rsidR="00A87A6C" w:rsidRPr="00A87A6C" w:rsidRDefault="00A87A6C" w:rsidP="00DC330A">
                <w:pPr>
                  <w:widowControl w:val="0"/>
                  <w:autoSpaceDE w:val="0"/>
                  <w:autoSpaceDN w:val="0"/>
                  <w:adjustRightInd w:val="0"/>
                  <w:jc w:val="both"/>
                  <w:rPr>
                    <w:lang w:eastAsia="en-GB"/>
                  </w:rPr>
                </w:pPr>
                <w:r w:rsidRPr="00A87A6C">
                  <w:rPr>
                    <w:lang w:eastAsia="en-GB"/>
                  </w:rPr>
                  <w:t>3</w:t>
                </w:r>
              </w:p>
            </w:tc>
            <w:tc>
              <w:tcPr>
                <w:tcW w:w="2693" w:type="dxa"/>
                <w:shd w:val="clear" w:color="auto" w:fill="auto"/>
              </w:tcPr>
              <w:p w14:paraId="4297FB36" w14:textId="77777777" w:rsidR="00A87A6C" w:rsidRPr="00A87A6C" w:rsidRDefault="00A87A6C" w:rsidP="00DC330A">
                <w:pPr>
                  <w:widowControl w:val="0"/>
                  <w:autoSpaceDE w:val="0"/>
                  <w:autoSpaceDN w:val="0"/>
                  <w:adjustRightInd w:val="0"/>
                  <w:jc w:val="both"/>
                  <w:rPr>
                    <w:lang w:eastAsia="en-GB"/>
                  </w:rPr>
                </w:pPr>
                <w:r w:rsidRPr="00A87A6C">
                  <w:t>Not enough seeds in the wild</w:t>
                </w:r>
              </w:p>
            </w:tc>
            <w:tc>
              <w:tcPr>
                <w:tcW w:w="1418" w:type="dxa"/>
                <w:shd w:val="clear" w:color="auto" w:fill="auto"/>
              </w:tcPr>
              <w:p w14:paraId="5B8D21F4" w14:textId="77777777" w:rsidR="00A87A6C" w:rsidRPr="00A87A6C" w:rsidRDefault="00A87A6C" w:rsidP="00DC330A">
                <w:pPr>
                  <w:widowControl w:val="0"/>
                  <w:autoSpaceDE w:val="0"/>
                  <w:autoSpaceDN w:val="0"/>
                  <w:adjustRightInd w:val="0"/>
                  <w:jc w:val="center"/>
                  <w:rPr>
                    <w:lang w:eastAsia="en-GB"/>
                  </w:rPr>
                </w:pPr>
                <w:r w:rsidRPr="00A87A6C">
                  <w:rPr>
                    <w:lang w:eastAsia="en-GB"/>
                  </w:rPr>
                  <w:t>medium</w:t>
                </w:r>
              </w:p>
            </w:tc>
            <w:tc>
              <w:tcPr>
                <w:tcW w:w="5374" w:type="dxa"/>
                <w:shd w:val="clear" w:color="auto" w:fill="auto"/>
              </w:tcPr>
              <w:p w14:paraId="505C7797" w14:textId="77777777" w:rsidR="00A87A6C" w:rsidRPr="00A87A6C" w:rsidRDefault="00A87A6C" w:rsidP="00DC330A">
                <w:pPr>
                  <w:widowControl w:val="0"/>
                  <w:autoSpaceDE w:val="0"/>
                  <w:autoSpaceDN w:val="0"/>
                  <w:adjustRightInd w:val="0"/>
                  <w:jc w:val="both"/>
                  <w:rPr>
                    <w:lang w:eastAsia="en-GB"/>
                  </w:rPr>
                </w:pPr>
                <w:r w:rsidRPr="00A87A6C">
                  <w:t>Obtain seeds from local orchidaria</w:t>
                </w:r>
              </w:p>
            </w:tc>
          </w:tr>
          <w:tr w:rsidR="00A87A6C" w:rsidRPr="00A87A6C" w14:paraId="3E473435" w14:textId="77777777" w:rsidTr="00DC330A">
            <w:tc>
              <w:tcPr>
                <w:tcW w:w="709" w:type="dxa"/>
                <w:shd w:val="clear" w:color="auto" w:fill="DBE5F1" w:themeFill="accent1" w:themeFillTint="33"/>
              </w:tcPr>
              <w:p w14:paraId="5FAF89F0" w14:textId="77777777" w:rsidR="00A87A6C" w:rsidRPr="00A87A6C" w:rsidRDefault="00A87A6C" w:rsidP="00DC330A">
                <w:pPr>
                  <w:widowControl w:val="0"/>
                  <w:autoSpaceDE w:val="0"/>
                  <w:autoSpaceDN w:val="0"/>
                  <w:adjustRightInd w:val="0"/>
                  <w:jc w:val="both"/>
                  <w:rPr>
                    <w:lang w:eastAsia="en-GB"/>
                  </w:rPr>
                </w:pPr>
                <w:r w:rsidRPr="00A87A6C">
                  <w:rPr>
                    <w:lang w:eastAsia="en-GB"/>
                  </w:rPr>
                  <w:t>3</w:t>
                </w:r>
              </w:p>
            </w:tc>
            <w:tc>
              <w:tcPr>
                <w:tcW w:w="2693" w:type="dxa"/>
                <w:shd w:val="clear" w:color="auto" w:fill="DBE5F1" w:themeFill="accent1" w:themeFillTint="33"/>
              </w:tcPr>
              <w:p w14:paraId="6C4BB498" w14:textId="77777777" w:rsidR="00A87A6C" w:rsidRPr="00A87A6C" w:rsidRDefault="00A87A6C" w:rsidP="00DC330A">
                <w:pPr>
                  <w:widowControl w:val="0"/>
                  <w:autoSpaceDE w:val="0"/>
                  <w:autoSpaceDN w:val="0"/>
                  <w:adjustRightInd w:val="0"/>
                  <w:jc w:val="both"/>
                  <w:rPr>
                    <w:lang w:eastAsia="en-GB"/>
                  </w:rPr>
                </w:pPr>
                <w:r w:rsidRPr="00A87A6C">
                  <w:t>Low seed germination rate</w:t>
                </w:r>
              </w:p>
            </w:tc>
            <w:tc>
              <w:tcPr>
                <w:tcW w:w="1418" w:type="dxa"/>
                <w:shd w:val="clear" w:color="auto" w:fill="DBE5F1" w:themeFill="accent1" w:themeFillTint="33"/>
              </w:tcPr>
              <w:p w14:paraId="2F5C2774" w14:textId="77777777" w:rsidR="00A87A6C" w:rsidRPr="00A87A6C" w:rsidRDefault="00A87A6C" w:rsidP="00DC330A">
                <w:pPr>
                  <w:widowControl w:val="0"/>
                  <w:autoSpaceDE w:val="0"/>
                  <w:autoSpaceDN w:val="0"/>
                  <w:adjustRightInd w:val="0"/>
                  <w:jc w:val="center"/>
                  <w:rPr>
                    <w:lang w:eastAsia="en-GB"/>
                  </w:rPr>
                </w:pPr>
                <w:r w:rsidRPr="00A87A6C">
                  <w:rPr>
                    <w:lang w:eastAsia="en-GB"/>
                  </w:rPr>
                  <w:t>medium</w:t>
                </w:r>
              </w:p>
            </w:tc>
            <w:tc>
              <w:tcPr>
                <w:tcW w:w="5374" w:type="dxa"/>
                <w:shd w:val="clear" w:color="auto" w:fill="DBE5F1" w:themeFill="accent1" w:themeFillTint="33"/>
              </w:tcPr>
              <w:p w14:paraId="7D6246E8" w14:textId="77777777" w:rsidR="00A87A6C" w:rsidRPr="00A87A6C" w:rsidRDefault="00A87A6C" w:rsidP="00DC330A">
                <w:pPr>
                  <w:widowControl w:val="0"/>
                  <w:autoSpaceDE w:val="0"/>
                  <w:autoSpaceDN w:val="0"/>
                  <w:adjustRightInd w:val="0"/>
                  <w:jc w:val="both"/>
                  <w:rPr>
                    <w:lang w:eastAsia="en-GB"/>
                  </w:rPr>
                </w:pPr>
                <w:r w:rsidRPr="00A87A6C">
                  <w:t>Large sample sizes to obtain workable numbers</w:t>
                </w:r>
              </w:p>
            </w:tc>
          </w:tr>
        </w:tbl>
        <w:p w14:paraId="5FFF8FFE" w14:textId="77777777" w:rsidR="00A87A6C" w:rsidRDefault="00A87A6C" w:rsidP="00A87A6C">
          <w:pPr>
            <w:autoSpaceDE w:val="0"/>
            <w:autoSpaceDN w:val="0"/>
            <w:adjustRightInd w:val="0"/>
            <w:spacing w:after="0" w:line="240" w:lineRule="auto"/>
            <w:jc w:val="both"/>
            <w:rPr>
              <w:rFonts w:cs="Calibri"/>
              <w:b/>
            </w:rPr>
          </w:pPr>
        </w:p>
        <w:p w14:paraId="76D34D0B" w14:textId="77777777" w:rsidR="00A87A6C" w:rsidRPr="00454E96" w:rsidRDefault="00A87A6C" w:rsidP="00454E96">
          <w:pPr>
            <w:autoSpaceDE w:val="0"/>
            <w:autoSpaceDN w:val="0"/>
            <w:adjustRightInd w:val="0"/>
            <w:spacing w:after="0" w:line="240" w:lineRule="auto"/>
            <w:jc w:val="both"/>
            <w:rPr>
              <w:rFonts w:cs="Calibri"/>
            </w:rPr>
          </w:pPr>
        </w:p>
        <w:p w14:paraId="7AF52771" w14:textId="77777777" w:rsidR="002D11E6" w:rsidRDefault="002D11E6" w:rsidP="00454E96">
          <w:pPr>
            <w:autoSpaceDE w:val="0"/>
            <w:autoSpaceDN w:val="0"/>
            <w:adjustRightInd w:val="0"/>
            <w:spacing w:after="0" w:line="240" w:lineRule="auto"/>
            <w:jc w:val="both"/>
            <w:rPr>
              <w:rFonts w:cs="Calibri"/>
              <w:b/>
            </w:rPr>
          </w:pPr>
          <w:r w:rsidRPr="00454E96">
            <w:rPr>
              <w:rFonts w:cs="Calibri"/>
              <w:b/>
            </w:rPr>
            <w:t>WORK PLAN</w:t>
          </w:r>
        </w:p>
        <w:p w14:paraId="1B6C03FE" w14:textId="6ECE6906" w:rsidR="00123CC6" w:rsidRPr="00454E96" w:rsidRDefault="00123CC6" w:rsidP="00454E96">
          <w:pPr>
            <w:widowControl w:val="0"/>
            <w:autoSpaceDE w:val="0"/>
            <w:autoSpaceDN w:val="0"/>
            <w:adjustRightInd w:val="0"/>
            <w:spacing w:after="0" w:line="240" w:lineRule="auto"/>
            <w:jc w:val="both"/>
            <w:rPr>
              <w:rFonts w:cs="TimesNewRomanPSMT"/>
            </w:rPr>
          </w:pPr>
          <w:r w:rsidRPr="00454E96">
            <w:rPr>
              <w:rFonts w:cs="TimesNewRomanPSMT"/>
            </w:rPr>
            <w:t>The feasibility and effectiveness of this project is supported by the experience of the host institution, the supervisor, and the candidate. The proposal consists of four work packages (</w:t>
          </w:r>
          <w:r w:rsidRPr="00454E96">
            <w:rPr>
              <w:rFonts w:cs="TimesNewRomanPSMT"/>
              <w:b/>
            </w:rPr>
            <w:t>WP</w:t>
          </w:r>
          <w:r w:rsidRPr="00454E96">
            <w:rPr>
              <w:rFonts w:cs="TimesNewRomanPSMT"/>
            </w:rPr>
            <w:t>), nine milestones (</w:t>
          </w:r>
          <w:r w:rsidRPr="00454E96">
            <w:rPr>
              <w:rFonts w:cs="TimesNewRomanPSMT"/>
              <w:b/>
            </w:rPr>
            <w:t>M</w:t>
          </w:r>
          <w:r w:rsidRPr="00454E96">
            <w:rPr>
              <w:rFonts w:cs="TimesNewRomanPSMT"/>
            </w:rPr>
            <w:t>) and four deliverables (</w:t>
          </w:r>
          <w:r w:rsidRPr="00454E96">
            <w:rPr>
              <w:rFonts w:cs="TimesNewRomanPSMT"/>
              <w:b/>
            </w:rPr>
            <w:t>D</w:t>
          </w:r>
          <w:r w:rsidRPr="00454E96">
            <w:rPr>
              <w:rFonts w:cs="TimesNewRomanPSMT"/>
            </w:rPr>
            <w:t>) (</w:t>
          </w:r>
          <w:r w:rsidR="00A87A6C">
            <w:rPr>
              <w:rFonts w:cs="TimesNewRomanPSMT"/>
              <w:i/>
            </w:rPr>
            <w:t>Table 2</w:t>
          </w:r>
          <w:r w:rsidRPr="00454E96">
            <w:rPr>
              <w:rFonts w:cs="TimesNewRomanPSMT"/>
            </w:rPr>
            <w:t xml:space="preserve">). </w:t>
          </w:r>
          <w:r w:rsidRPr="00454E96">
            <w:rPr>
              <w:rFonts w:cs="ArialNarrow"/>
              <w:color w:val="000000"/>
            </w:rPr>
            <w:t>Ideal start date is October 1</w:t>
          </w:r>
          <w:r w:rsidRPr="00454E96">
            <w:rPr>
              <w:rFonts w:cs="ArialNarrow"/>
              <w:color w:val="000000"/>
              <w:vertAlign w:val="superscript"/>
            </w:rPr>
            <w:t>st</w:t>
          </w:r>
          <w:r w:rsidRPr="00454E96">
            <w:rPr>
              <w:rFonts w:cs="ArialNarrow"/>
              <w:color w:val="000000"/>
            </w:rPr>
            <w:t>, 2019.</w:t>
          </w:r>
        </w:p>
        <w:p w14:paraId="04F6C120" w14:textId="77777777" w:rsidR="002D11E6" w:rsidRPr="00454E96" w:rsidRDefault="002D11E6" w:rsidP="00454E96">
          <w:pPr>
            <w:autoSpaceDE w:val="0"/>
            <w:autoSpaceDN w:val="0"/>
            <w:adjustRightInd w:val="0"/>
            <w:spacing w:after="0" w:line="240" w:lineRule="auto"/>
            <w:jc w:val="both"/>
            <w:rPr>
              <w:rFonts w:cs="Calibri"/>
            </w:rPr>
          </w:pPr>
        </w:p>
        <w:p w14:paraId="251E7694" w14:textId="3A2A3797" w:rsidR="00123CC6" w:rsidRPr="00454E96" w:rsidRDefault="00A87A6C" w:rsidP="00454E96">
          <w:pPr>
            <w:autoSpaceDE w:val="0"/>
            <w:autoSpaceDN w:val="0"/>
            <w:adjustRightInd w:val="0"/>
            <w:spacing w:after="0" w:line="240" w:lineRule="auto"/>
            <w:jc w:val="both"/>
            <w:rPr>
              <w:rFonts w:cs="Calibri"/>
            </w:rPr>
          </w:pPr>
          <w:r>
            <w:rPr>
              <w:rFonts w:cs="ArialNarrow"/>
              <w:b/>
              <w:color w:val="000000"/>
            </w:rPr>
            <w:t>Table 2</w:t>
          </w:r>
          <w:r w:rsidR="00123CC6" w:rsidRPr="00454E96">
            <w:rPr>
              <w:rFonts w:cs="ArialNarrow"/>
              <w:color w:val="000000"/>
            </w:rPr>
            <w:t xml:space="preserve"> Gantt chart showing work packages (WP), milestones (M) and deliverables (D) of the project. Blue: research packages; yellow: training; green: seminars. The chart is not exhaustive.</w:t>
          </w:r>
        </w:p>
        <w:p w14:paraId="1EAD88D7" w14:textId="7F46C010" w:rsidR="00882D68" w:rsidRPr="00454E96" w:rsidRDefault="002E10A5" w:rsidP="00454E96">
          <w:pPr>
            <w:autoSpaceDE w:val="0"/>
            <w:autoSpaceDN w:val="0"/>
            <w:adjustRightInd w:val="0"/>
            <w:spacing w:after="0" w:line="240" w:lineRule="auto"/>
            <w:jc w:val="both"/>
            <w:rPr>
              <w:rFonts w:cs="Calibri"/>
            </w:rPr>
          </w:pPr>
          <w:r w:rsidRPr="00454E96">
            <w:rPr>
              <w:noProof/>
              <w:lang w:val="en-GB" w:eastAsia="en-GB"/>
            </w:rPr>
            <w:drawing>
              <wp:inline distT="0" distB="0" distL="0" distR="0" wp14:anchorId="577DA1A1" wp14:editId="403C30E1">
                <wp:extent cx="5579745" cy="1230430"/>
                <wp:effectExtent l="0" t="0" r="1905"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745" cy="1230430"/>
                        </a:xfrm>
                        <a:prstGeom prst="rect">
                          <a:avLst/>
                        </a:prstGeom>
                        <a:noFill/>
                        <a:ln>
                          <a:noFill/>
                        </a:ln>
                      </pic:spPr>
                    </pic:pic>
                  </a:graphicData>
                </a:graphic>
              </wp:inline>
            </w:drawing>
          </w:r>
        </w:p>
        <w:p w14:paraId="4E92E541" w14:textId="77777777" w:rsidR="00454E96" w:rsidRDefault="00454E96" w:rsidP="00454E96">
          <w:pPr>
            <w:autoSpaceDE w:val="0"/>
            <w:autoSpaceDN w:val="0"/>
            <w:adjustRightInd w:val="0"/>
            <w:spacing w:after="0" w:line="240" w:lineRule="auto"/>
            <w:jc w:val="both"/>
            <w:rPr>
              <w:rFonts w:cs="TimesNewRomanPSMT"/>
            </w:rPr>
          </w:pPr>
        </w:p>
        <w:p w14:paraId="35FB45C2" w14:textId="16C5CA19" w:rsidR="002D11E6" w:rsidRDefault="00A87A6C" w:rsidP="00454E96">
          <w:pPr>
            <w:autoSpaceDE w:val="0"/>
            <w:autoSpaceDN w:val="0"/>
            <w:adjustRightInd w:val="0"/>
            <w:spacing w:after="0" w:line="240" w:lineRule="auto"/>
            <w:jc w:val="both"/>
          </w:pPr>
          <w:r>
            <w:rPr>
              <w:rFonts w:cs="TimesNewRomanPSMT"/>
            </w:rPr>
            <w:tab/>
          </w:r>
          <w:r w:rsidR="002D11E6" w:rsidRPr="00454E96">
            <w:rPr>
              <w:rFonts w:cs="TimesNewRomanPSMT"/>
            </w:rPr>
            <w:t xml:space="preserve">In </w:t>
          </w:r>
          <w:r w:rsidR="002D11E6" w:rsidRPr="00454E96">
            <w:rPr>
              <w:rFonts w:cs="TimesNewRomanPSMT"/>
              <w:b/>
              <w:i/>
            </w:rPr>
            <w:t>months 2 to 4</w:t>
          </w:r>
          <w:r w:rsidR="002D11E6" w:rsidRPr="00454E96">
            <w:rPr>
              <w:rFonts w:cs="TimesNewRomanPSMT"/>
            </w:rPr>
            <w:t xml:space="preserve"> we will sample the six plots for roots and collect fruits in DHTF plots </w:t>
          </w:r>
          <w:r w:rsidR="002D11E6" w:rsidRPr="00454E96">
            <w:rPr>
              <w:rFonts w:cs="TimesNewRomanPSMT"/>
              <w:b/>
            </w:rPr>
            <w:t>(</w:t>
          </w:r>
          <w:r w:rsidR="003C3AD9" w:rsidRPr="00454E96">
            <w:rPr>
              <w:rFonts w:cs="TimesNewRomanPSMT"/>
              <w:b/>
              <w:color w:val="4BACC6" w:themeColor="accent5"/>
            </w:rPr>
            <w:t>M</w:t>
          </w:r>
          <w:r w:rsidR="00882D68" w:rsidRPr="00454E96">
            <w:rPr>
              <w:rFonts w:cs="TimesNewRomanPSMT"/>
              <w:b/>
              <w:color w:val="4BACC6" w:themeColor="accent5"/>
            </w:rPr>
            <w:t>1</w:t>
          </w:r>
          <w:r w:rsidR="002D11E6" w:rsidRPr="00454E96">
            <w:rPr>
              <w:rFonts w:cs="TimesNewRomanPSMT"/>
              <w:b/>
            </w:rPr>
            <w:t>)</w:t>
          </w:r>
          <w:r w:rsidR="002D11E6" w:rsidRPr="00454E96">
            <w:rPr>
              <w:rFonts w:cs="TimesNewRomanPSMT"/>
            </w:rPr>
            <w:t xml:space="preserve">. The second half of </w:t>
          </w:r>
          <w:r w:rsidR="002D11E6" w:rsidRPr="00454E96">
            <w:rPr>
              <w:rFonts w:cs="TimesNewRomanPSMT"/>
              <w:b/>
              <w:i/>
            </w:rPr>
            <w:t>month 4</w:t>
          </w:r>
          <w:r w:rsidR="002D11E6" w:rsidRPr="00454E96">
            <w:rPr>
              <w:rFonts w:cs="TimesNewRomanPSMT"/>
            </w:rPr>
            <w:t xml:space="preserve"> will be used to request export licenses and up-load orchid species inventories to SiB database in order to comply with the Colombian law. Licenses for research purposes are often granted within 1-3 months (N Ospina, Pers. comm.), so by applying at the end of month 3 I leave sufficient time for the process to complete (over three months). During </w:t>
          </w:r>
          <w:r w:rsidR="002D11E6" w:rsidRPr="00454E96">
            <w:rPr>
              <w:rFonts w:cs="TimesNewRomanPSMT"/>
              <w:b/>
              <w:i/>
            </w:rPr>
            <w:t>months 5 to 7</w:t>
          </w:r>
          <w:r w:rsidR="002D11E6" w:rsidRPr="00454E96">
            <w:rPr>
              <w:rFonts w:cs="TimesNewRomanPSMT"/>
            </w:rPr>
            <w:t xml:space="preserve"> I will prepare and sow the seed packets </w:t>
          </w:r>
          <w:r w:rsidR="002D11E6" w:rsidRPr="00454E96">
            <w:rPr>
              <w:rFonts w:cs="TimesNewRomanPSMT"/>
              <w:b/>
            </w:rPr>
            <w:t>(</w:t>
          </w:r>
          <w:r w:rsidR="00623609" w:rsidRPr="00454E96">
            <w:rPr>
              <w:rFonts w:cs="TimesNewRomanPSMT"/>
              <w:b/>
              <w:color w:val="4BACC6" w:themeColor="accent5"/>
            </w:rPr>
            <w:t>WP</w:t>
          </w:r>
          <w:r w:rsidR="002D11E6" w:rsidRPr="00454E96">
            <w:rPr>
              <w:rFonts w:cs="TimesNewRomanPSMT"/>
              <w:b/>
              <w:color w:val="4BACC6" w:themeColor="accent5"/>
            </w:rPr>
            <w:t>3</w:t>
          </w:r>
          <w:r w:rsidR="00623609" w:rsidRPr="00454E96">
            <w:rPr>
              <w:rFonts w:cs="TimesNewRomanPSMT"/>
              <w:b/>
              <w:color w:val="4BACC6" w:themeColor="accent5"/>
            </w:rPr>
            <w:t>, WP4</w:t>
          </w:r>
          <w:r w:rsidR="002D11E6" w:rsidRPr="00454E96">
            <w:rPr>
              <w:rFonts w:cs="TimesNewRomanPSMT"/>
              <w:b/>
            </w:rPr>
            <w:t>)</w:t>
          </w:r>
          <w:r w:rsidR="002D11E6" w:rsidRPr="00454E96">
            <w:rPr>
              <w:rFonts w:cs="TimesNewRomanPSMT"/>
            </w:rPr>
            <w:t xml:space="preserve"> with the help of a M.Sc. student. Completion of these tasks will mark the end of fieldwork </w:t>
          </w:r>
          <w:r w:rsidR="002D11E6" w:rsidRPr="00454E96">
            <w:rPr>
              <w:rFonts w:cs="TimesNewRomanPSMT"/>
              <w:b/>
            </w:rPr>
            <w:t>(</w:t>
          </w:r>
          <w:r w:rsidR="003C3AD9" w:rsidRPr="00454E96">
            <w:rPr>
              <w:rFonts w:cs="TimesNewRomanPSMT"/>
              <w:b/>
              <w:color w:val="4BACC6" w:themeColor="accent5"/>
            </w:rPr>
            <w:t>M</w:t>
          </w:r>
          <w:r w:rsidR="002D11E6" w:rsidRPr="00454E96">
            <w:rPr>
              <w:rFonts w:cs="TimesNewRomanPSMT"/>
              <w:b/>
              <w:color w:val="4BACC6" w:themeColor="accent5"/>
            </w:rPr>
            <w:t>2</w:t>
          </w:r>
          <w:r w:rsidR="002D11E6" w:rsidRPr="00454E96">
            <w:rPr>
              <w:rFonts w:cs="TimesNewRomanPSMT"/>
              <w:b/>
            </w:rPr>
            <w:t>)</w:t>
          </w:r>
          <w:r w:rsidR="002D11E6" w:rsidRPr="00454E96">
            <w:rPr>
              <w:rFonts w:cs="TimesNewRomanPSMT"/>
            </w:rPr>
            <w:t>. In the first half of</w:t>
          </w:r>
          <w:r w:rsidR="002D11E6" w:rsidRPr="00454E96">
            <w:rPr>
              <w:rFonts w:cs="TimesNewRomanPSMT"/>
              <w:b/>
              <w:i/>
            </w:rPr>
            <w:t xml:space="preserve"> month 8</w:t>
          </w:r>
          <w:r w:rsidR="002D11E6" w:rsidRPr="00454E96">
            <w:rPr>
              <w:rFonts w:cs="TimesNewRomanPSMT"/>
            </w:rPr>
            <w:t xml:space="preserve"> export licenses should have been granted, allowing me to ship the samples to Belgium </w:t>
          </w:r>
          <w:r w:rsidR="002D11E6" w:rsidRPr="00454E96">
            <w:rPr>
              <w:rFonts w:cs="TimesNewRomanPSMT"/>
              <w:b/>
            </w:rPr>
            <w:t>(</w:t>
          </w:r>
          <w:r w:rsidR="003C3AD9" w:rsidRPr="00454E96">
            <w:rPr>
              <w:rFonts w:cs="TimesNewRomanPSMT"/>
              <w:b/>
              <w:color w:val="4BACC6" w:themeColor="accent5"/>
            </w:rPr>
            <w:t>M</w:t>
          </w:r>
          <w:r w:rsidR="002D11E6" w:rsidRPr="00454E96">
            <w:rPr>
              <w:rFonts w:cs="TimesNewRomanPSMT"/>
              <w:b/>
              <w:color w:val="4BACC6" w:themeColor="accent5"/>
            </w:rPr>
            <w:t>3</w:t>
          </w:r>
          <w:r w:rsidR="002D11E6" w:rsidRPr="00454E96">
            <w:rPr>
              <w:rFonts w:cs="TimesNewRomanPSMT"/>
              <w:b/>
            </w:rPr>
            <w:t>)</w:t>
          </w:r>
          <w:r w:rsidR="002D11E6" w:rsidRPr="00454E96">
            <w:rPr>
              <w:rFonts w:cs="TimesNewRomanPSMT"/>
            </w:rPr>
            <w:t>. If licenses delay further I have two alternative contingency plans (</w:t>
          </w:r>
          <w:r>
            <w:rPr>
              <w:rFonts w:cs="TimesNewRomanPSMT"/>
            </w:rPr>
            <w:t>Table 1</w:t>
          </w:r>
          <w:r w:rsidR="002D11E6" w:rsidRPr="00454E96">
            <w:rPr>
              <w:rFonts w:cs="TimesNewRomanPSMT"/>
            </w:rPr>
            <w:t>). The first half of</w:t>
          </w:r>
          <w:r w:rsidR="002D11E6" w:rsidRPr="00454E96">
            <w:rPr>
              <w:rFonts w:cs="TimesNewRomanPSMT"/>
              <w:b/>
              <w:i/>
            </w:rPr>
            <w:t xml:space="preserve"> month 8</w:t>
          </w:r>
          <w:r w:rsidR="002D11E6" w:rsidRPr="00454E96">
            <w:rPr>
              <w:rFonts w:cs="TimesNewRomanPSMT"/>
            </w:rPr>
            <w:t xml:space="preserve"> is also intended for closing administrative tasks and as a contingency period for potential risks during fieldwork (</w:t>
          </w:r>
          <w:r w:rsidR="002D11E6" w:rsidRPr="00454E96">
            <w:rPr>
              <w:rFonts w:cs="TimesNewRomanPSMT"/>
              <w:i/>
            </w:rPr>
            <w:t>e.g</w:t>
          </w:r>
          <w:r w:rsidR="002D11E6" w:rsidRPr="00454E96">
            <w:rPr>
              <w:rFonts w:cs="TimesNewRomanPSMT"/>
            </w:rPr>
            <w:t>., delays for bad weather) (</w:t>
          </w:r>
          <w:r>
            <w:rPr>
              <w:rFonts w:cs="TimesNewRomanPSMT"/>
            </w:rPr>
            <w:t>Table 1</w:t>
          </w:r>
          <w:r w:rsidR="002D11E6" w:rsidRPr="00454E96">
            <w:rPr>
              <w:rFonts w:cs="TimesNewRomanPSMT"/>
            </w:rPr>
            <w:t xml:space="preserve">). </w:t>
          </w:r>
          <w:r w:rsidR="00325262" w:rsidRPr="00454E96">
            <w:rPr>
              <w:rFonts w:cs="TimesNewRomanPSMT"/>
            </w:rPr>
            <w:t xml:space="preserve">In the second half of </w:t>
          </w:r>
          <w:r w:rsidR="00325262" w:rsidRPr="00454E96">
            <w:rPr>
              <w:rFonts w:cs="TimesNewRomanPSMT"/>
              <w:b/>
              <w:i/>
            </w:rPr>
            <w:t>month 8</w:t>
          </w:r>
          <w:r w:rsidR="00325262" w:rsidRPr="00454E96">
            <w:rPr>
              <w:rFonts w:cs="TimesNewRomanPSMT"/>
            </w:rPr>
            <w:t xml:space="preserve"> I will return to the host institution in Belgium, where I will extract mycorrhizal DNA in Prof. Jacquemyn's lab </w:t>
          </w:r>
          <w:r w:rsidR="00325262" w:rsidRPr="00454E96">
            <w:rPr>
              <w:rFonts w:cs="TimesNewRomanPSMT"/>
              <w:b/>
            </w:rPr>
            <w:t>(</w:t>
          </w:r>
          <w:r w:rsidR="003C3AD9" w:rsidRPr="00454E96">
            <w:rPr>
              <w:rFonts w:cs="TimesNewRomanPSMT"/>
              <w:b/>
              <w:color w:val="4BACC6" w:themeColor="accent5"/>
            </w:rPr>
            <w:t>M</w:t>
          </w:r>
          <w:r w:rsidR="00325262" w:rsidRPr="00454E96">
            <w:rPr>
              <w:rFonts w:cs="TimesNewRomanPSMT"/>
              <w:b/>
              <w:color w:val="4BACC6" w:themeColor="accent5"/>
            </w:rPr>
            <w:t>4</w:t>
          </w:r>
          <w:r w:rsidR="00325262" w:rsidRPr="00454E96">
            <w:rPr>
              <w:rFonts w:cs="TimesNewRomanPSMT"/>
              <w:b/>
            </w:rPr>
            <w:t>)</w:t>
          </w:r>
          <w:r w:rsidR="00325262" w:rsidRPr="00454E96">
            <w:rPr>
              <w:rFonts w:cs="TimesNewRomanPSMT"/>
            </w:rPr>
            <w:t>. If delays do not occur I will advance my return to Belgium.</w:t>
          </w:r>
          <w:r w:rsidR="00FC0F49" w:rsidRPr="00454E96">
            <w:rPr>
              <w:rFonts w:cs="TimesNewRomanPSMT"/>
            </w:rPr>
            <w:t xml:space="preserve"> </w:t>
          </w:r>
          <w:r w:rsidR="00FC0F49" w:rsidRPr="00454E96">
            <w:t xml:space="preserve">I will offer a seminar to discuss fieldwork outcomes with the team members and discuss further steps in data analysis </w:t>
          </w:r>
          <w:r w:rsidR="00FC0F49" w:rsidRPr="00454E96">
            <w:rPr>
              <w:b/>
            </w:rPr>
            <w:t>(</w:t>
          </w:r>
          <w:r w:rsidR="007715D7" w:rsidRPr="00454E96">
            <w:rPr>
              <w:b/>
              <w:color w:val="9BBB59" w:themeColor="accent3"/>
            </w:rPr>
            <w:t>S1</w:t>
          </w:r>
          <w:r w:rsidR="00FC0F49" w:rsidRPr="00454E96">
            <w:rPr>
              <w:b/>
            </w:rPr>
            <w:t>)</w:t>
          </w:r>
          <w:r w:rsidR="00FC0F49" w:rsidRPr="00454E96">
            <w:t>.</w:t>
          </w:r>
        </w:p>
        <w:p w14:paraId="79D9B8E2" w14:textId="77777777" w:rsidR="00DF7FD2" w:rsidRPr="00454E96" w:rsidRDefault="00DF7FD2" w:rsidP="00454E96">
          <w:pPr>
            <w:autoSpaceDE w:val="0"/>
            <w:autoSpaceDN w:val="0"/>
            <w:adjustRightInd w:val="0"/>
            <w:spacing w:after="0" w:line="240" w:lineRule="auto"/>
            <w:jc w:val="both"/>
            <w:rPr>
              <w:rFonts w:cs="TimesNewRomanPSMT"/>
            </w:rPr>
          </w:pPr>
        </w:p>
        <w:p w14:paraId="77BE519B" w14:textId="02172FD6" w:rsidR="004823FA" w:rsidRDefault="00454E96" w:rsidP="00454E96">
          <w:pPr>
            <w:autoSpaceDE w:val="0"/>
            <w:autoSpaceDN w:val="0"/>
            <w:adjustRightInd w:val="0"/>
            <w:spacing w:after="0" w:line="240" w:lineRule="auto"/>
            <w:jc w:val="both"/>
          </w:pPr>
          <w:r>
            <w:rPr>
              <w:rFonts w:cs="TimesNewRomanPSMT"/>
            </w:rPr>
            <w:tab/>
          </w:r>
          <w:r w:rsidR="00FC0F49" w:rsidRPr="00454E96">
            <w:rPr>
              <w:rFonts w:cs="TimesNewRomanPSMT"/>
            </w:rPr>
            <w:t xml:space="preserve">In </w:t>
          </w:r>
          <w:r w:rsidR="00FC0F49" w:rsidRPr="00454E96">
            <w:rPr>
              <w:rFonts w:cs="TimesNewRomanPSMT"/>
              <w:b/>
              <w:i/>
            </w:rPr>
            <w:t>month 9</w:t>
          </w:r>
          <w:r w:rsidR="00FC0F49" w:rsidRPr="00454E96">
            <w:rPr>
              <w:rFonts w:cs="TimesNewRomanPSMT"/>
            </w:rPr>
            <w:t xml:space="preserve"> I will send samples for high-throughput gene sequencing in the University of Antwerp (Be</w:t>
          </w:r>
          <w:r w:rsidR="005E09D3" w:rsidRPr="00454E96">
            <w:rPr>
              <w:rFonts w:cs="TimesNewRomanPSMT"/>
            </w:rPr>
            <w:t>lgium). Meanwhile</w:t>
          </w:r>
          <w:r w:rsidR="00FC0F49" w:rsidRPr="00454E96">
            <w:rPr>
              <w:rFonts w:cs="TimesNewRomanPSMT"/>
            </w:rPr>
            <w:t xml:space="preserve"> I</w:t>
          </w:r>
          <w:r w:rsidR="005E09D3" w:rsidRPr="00454E96">
            <w:rPr>
              <w:rFonts w:cs="TimesNewRomanPSMT"/>
            </w:rPr>
            <w:t xml:space="preserve"> will</w:t>
          </w:r>
          <w:r w:rsidR="00FC0F49" w:rsidRPr="00454E96">
            <w:rPr>
              <w:rFonts w:cs="TimesNewRomanPSMT"/>
            </w:rPr>
            <w:t xml:space="preserve"> analyse environmental, orchid community and host-tree data </w:t>
          </w:r>
          <w:r w:rsidR="00FC0F49" w:rsidRPr="00454E96">
            <w:rPr>
              <w:rFonts w:cs="TimesNewRomanPSMT"/>
              <w:b/>
            </w:rPr>
            <w:t>(</w:t>
          </w:r>
          <w:r w:rsidR="00FC0F49" w:rsidRPr="00454E96">
            <w:rPr>
              <w:rFonts w:cs="TimesNewRomanPSMT"/>
              <w:b/>
              <w:color w:val="4BACC6" w:themeColor="accent5"/>
            </w:rPr>
            <w:t>WP1</w:t>
          </w:r>
          <w:r w:rsidR="00FC0F49" w:rsidRPr="00454E96">
            <w:rPr>
              <w:rFonts w:cs="TimesNewRomanPSMT"/>
              <w:b/>
            </w:rPr>
            <w:t>)</w:t>
          </w:r>
          <w:r w:rsidR="00FC0F49" w:rsidRPr="00454E96">
            <w:rPr>
              <w:rFonts w:cs="TimesNewRomanPSMT"/>
            </w:rPr>
            <w:t xml:space="preserve">. I will also enrol in selected </w:t>
          </w:r>
          <w:r w:rsidR="00FC0F49" w:rsidRPr="00454E96">
            <w:t xml:space="preserve">modules of the MSc. degree in Bioinformatics at the host </w:t>
          </w:r>
          <w:r w:rsidR="00FC0F49" w:rsidRPr="00454E96">
            <w:rPr>
              <w:b/>
            </w:rPr>
            <w:t>(</w:t>
          </w:r>
          <w:r w:rsidR="007715D7" w:rsidRPr="00454E96">
            <w:rPr>
              <w:b/>
              <w:color w:val="F79646" w:themeColor="accent6"/>
            </w:rPr>
            <w:t>T1</w:t>
          </w:r>
          <w:r w:rsidR="00FC0F49" w:rsidRPr="00454E96">
            <w:rPr>
              <w:b/>
            </w:rPr>
            <w:t>),</w:t>
          </w:r>
          <w:r w:rsidR="00FC0F49" w:rsidRPr="00454E96">
            <w:t xml:space="preserve"> </w:t>
          </w:r>
          <w:r w:rsidR="00FC0F49" w:rsidRPr="00454E96">
            <w:lastRenderedPageBreak/>
            <w:t xml:space="preserve">where I will learn how to handle and analyse multiple gene sequence data. I will receive hands-on training on sequence alignment and network analyses </w:t>
          </w:r>
          <w:r w:rsidR="00FC0F49" w:rsidRPr="00454E96">
            <w:rPr>
              <w:b/>
            </w:rPr>
            <w:t>(</w:t>
          </w:r>
          <w:r w:rsidR="007715D7" w:rsidRPr="00454E96">
            <w:rPr>
              <w:b/>
              <w:color w:val="F79646" w:themeColor="accent6"/>
            </w:rPr>
            <w:t>T</w:t>
          </w:r>
          <w:r w:rsidR="00FC0F49" w:rsidRPr="00454E96">
            <w:rPr>
              <w:b/>
              <w:color w:val="F79646" w:themeColor="accent6"/>
            </w:rPr>
            <w:t>2</w:t>
          </w:r>
          <w:r w:rsidR="00FC0F49" w:rsidRPr="00454E96">
            <w:rPr>
              <w:b/>
            </w:rPr>
            <w:t>)</w:t>
          </w:r>
          <w:r w:rsidR="00FC0F49" w:rsidRPr="00454E96">
            <w:t xml:space="preserve"> during </w:t>
          </w:r>
          <w:r w:rsidR="00FC0F49" w:rsidRPr="00454E96">
            <w:rPr>
              <w:b/>
              <w:i/>
            </w:rPr>
            <w:t xml:space="preserve">months </w:t>
          </w:r>
          <w:r w:rsidR="002141E6" w:rsidRPr="00454E96">
            <w:rPr>
              <w:b/>
              <w:i/>
            </w:rPr>
            <w:t>11 and 12</w:t>
          </w:r>
          <w:r w:rsidR="00FC0F49" w:rsidRPr="00454E96">
            <w:t xml:space="preserve">. Upon analyses completion </w:t>
          </w:r>
          <w:r w:rsidR="00FC0F49" w:rsidRPr="00454E96">
            <w:rPr>
              <w:b/>
            </w:rPr>
            <w:t>(</w:t>
          </w:r>
          <w:r w:rsidR="003C3AD9" w:rsidRPr="00454E96">
            <w:rPr>
              <w:b/>
              <w:color w:val="4BACC6" w:themeColor="accent5"/>
            </w:rPr>
            <w:t>M</w:t>
          </w:r>
          <w:r w:rsidR="00FC0F49" w:rsidRPr="00454E96">
            <w:rPr>
              <w:b/>
              <w:color w:val="4BACC6" w:themeColor="accent5"/>
            </w:rPr>
            <w:t>5</w:t>
          </w:r>
          <w:r w:rsidR="00FC0F49" w:rsidRPr="00454E96">
            <w:rPr>
              <w:b/>
            </w:rPr>
            <w:t>)</w:t>
          </w:r>
          <w:r w:rsidR="00FC0F49" w:rsidRPr="00454E96">
            <w:t xml:space="preserve">, I will offer a seminar to discuss results and possible approaches to the papers </w:t>
          </w:r>
          <w:r w:rsidR="00FC0F49" w:rsidRPr="00454E96">
            <w:rPr>
              <w:b/>
            </w:rPr>
            <w:t>(</w:t>
          </w:r>
          <w:r w:rsidR="007715D7" w:rsidRPr="00454E96">
            <w:rPr>
              <w:b/>
              <w:color w:val="9BBB59" w:themeColor="accent3"/>
            </w:rPr>
            <w:t>S2</w:t>
          </w:r>
          <w:r w:rsidR="00FC0F49" w:rsidRPr="00454E96">
            <w:rPr>
              <w:b/>
            </w:rPr>
            <w:t>)</w:t>
          </w:r>
          <w:r w:rsidR="00FC0F49" w:rsidRPr="00454E96">
            <w:t>.</w:t>
          </w:r>
          <w:r w:rsidR="002141E6" w:rsidRPr="00454E96">
            <w:t xml:space="preserve"> I will spend </w:t>
          </w:r>
          <w:r w:rsidR="002141E6" w:rsidRPr="00454E96">
            <w:rPr>
              <w:b/>
              <w:i/>
            </w:rPr>
            <w:t>months 1</w:t>
          </w:r>
          <w:r w:rsidR="003C3AD9" w:rsidRPr="00454E96">
            <w:rPr>
              <w:b/>
              <w:i/>
            </w:rPr>
            <w:t>4 to 16</w:t>
          </w:r>
          <w:r w:rsidR="002141E6" w:rsidRPr="00454E96">
            <w:t xml:space="preserve"> writing the manuscript corresponding to </w:t>
          </w:r>
          <w:r w:rsidR="00623609" w:rsidRPr="00454E96">
            <w:rPr>
              <w:b/>
              <w:color w:val="4BACC6" w:themeColor="accent5"/>
            </w:rPr>
            <w:t>WP</w:t>
          </w:r>
          <w:r w:rsidR="002141E6" w:rsidRPr="00454E96">
            <w:rPr>
              <w:b/>
              <w:color w:val="4BACC6" w:themeColor="accent5"/>
            </w:rPr>
            <w:t>1</w:t>
          </w:r>
          <w:r w:rsidR="002141E6" w:rsidRPr="00454E96">
            <w:rPr>
              <w:color w:val="4BACC6" w:themeColor="accent5"/>
            </w:rPr>
            <w:t xml:space="preserve"> </w:t>
          </w:r>
          <w:r w:rsidR="002141E6" w:rsidRPr="00454E96">
            <w:t>(</w:t>
          </w:r>
          <w:r w:rsidR="005E09D3" w:rsidRPr="00454E96">
            <w:rPr>
              <w:b/>
              <w:color w:val="4BACC6" w:themeColor="accent5"/>
            </w:rPr>
            <w:t>D1</w:t>
          </w:r>
          <w:r w:rsidR="002141E6" w:rsidRPr="00454E96">
            <w:t>)</w:t>
          </w:r>
          <w:r w:rsidR="003C3AD9" w:rsidRPr="00454E96">
            <w:t>. I will perform the analyses for</w:t>
          </w:r>
          <w:r w:rsidR="005E09D3" w:rsidRPr="00454E96">
            <w:t xml:space="preserve"> </w:t>
          </w:r>
          <w:r w:rsidR="005E09D3" w:rsidRPr="00454E96">
            <w:rPr>
              <w:b/>
              <w:color w:val="4BACC6" w:themeColor="accent5"/>
            </w:rPr>
            <w:t>WP2</w:t>
          </w:r>
          <w:r w:rsidR="005E09D3" w:rsidRPr="00454E96">
            <w:t xml:space="preserve"> </w:t>
          </w:r>
          <w:r w:rsidR="003C3AD9" w:rsidRPr="00454E96">
            <w:t xml:space="preserve">between </w:t>
          </w:r>
          <w:r w:rsidR="003C3AD9" w:rsidRPr="00454E96">
            <w:rPr>
              <w:b/>
              <w:i/>
            </w:rPr>
            <w:t>months 17-19</w:t>
          </w:r>
          <w:r w:rsidR="003C3AD9" w:rsidRPr="00454E96">
            <w:t xml:space="preserve"> </w:t>
          </w:r>
          <w:r w:rsidR="003C3AD9" w:rsidRPr="00454E96">
            <w:rPr>
              <w:b/>
            </w:rPr>
            <w:t>(</w:t>
          </w:r>
          <w:r w:rsidR="003C3AD9" w:rsidRPr="00454E96">
            <w:rPr>
              <w:b/>
              <w:color w:val="4BACC6" w:themeColor="accent5"/>
            </w:rPr>
            <w:t>M6</w:t>
          </w:r>
          <w:r w:rsidR="003C3AD9" w:rsidRPr="00454E96">
            <w:rPr>
              <w:b/>
            </w:rPr>
            <w:t>)</w:t>
          </w:r>
          <w:r w:rsidR="00864B8E" w:rsidRPr="00454E96">
            <w:t xml:space="preserve">, </w:t>
          </w:r>
          <w:r w:rsidR="00623609" w:rsidRPr="00454E96">
            <w:t xml:space="preserve">offer a seminar to discuss results and possible approaches to the papers </w:t>
          </w:r>
          <w:r w:rsidR="00623609" w:rsidRPr="00454E96">
            <w:rPr>
              <w:b/>
            </w:rPr>
            <w:t>(</w:t>
          </w:r>
          <w:r w:rsidR="00623609" w:rsidRPr="00454E96">
            <w:rPr>
              <w:b/>
              <w:color w:val="9BBB59" w:themeColor="accent3"/>
            </w:rPr>
            <w:t>S3</w:t>
          </w:r>
          <w:r w:rsidR="00623609" w:rsidRPr="00454E96">
            <w:rPr>
              <w:b/>
            </w:rPr>
            <w:t>),</w:t>
          </w:r>
          <w:r w:rsidR="003C3AD9" w:rsidRPr="00454E96">
            <w:t xml:space="preserve"> and write the manuscript between </w:t>
          </w:r>
          <w:r w:rsidR="003C3AD9" w:rsidRPr="00454E96">
            <w:rPr>
              <w:b/>
              <w:i/>
            </w:rPr>
            <w:t>months 20-22</w:t>
          </w:r>
          <w:r w:rsidR="003C3AD9" w:rsidRPr="00454E96">
            <w:t xml:space="preserve"> </w:t>
          </w:r>
          <w:r w:rsidR="005E09D3" w:rsidRPr="00454E96">
            <w:rPr>
              <w:b/>
            </w:rPr>
            <w:t>(</w:t>
          </w:r>
          <w:r w:rsidR="005E09D3" w:rsidRPr="00454E96">
            <w:rPr>
              <w:b/>
              <w:color w:val="4BACC6" w:themeColor="accent5"/>
            </w:rPr>
            <w:t>D2</w:t>
          </w:r>
          <w:r w:rsidR="005E09D3" w:rsidRPr="00454E96">
            <w:rPr>
              <w:b/>
            </w:rPr>
            <w:t>)</w:t>
          </w:r>
          <w:r w:rsidR="007715D7" w:rsidRPr="00454E96">
            <w:t>.</w:t>
          </w:r>
        </w:p>
        <w:p w14:paraId="6560D2E9" w14:textId="77777777" w:rsidR="00DF7FD2" w:rsidRPr="00454E96" w:rsidRDefault="00DF7FD2" w:rsidP="00454E96">
          <w:pPr>
            <w:autoSpaceDE w:val="0"/>
            <w:autoSpaceDN w:val="0"/>
            <w:adjustRightInd w:val="0"/>
            <w:spacing w:after="0" w:line="240" w:lineRule="auto"/>
            <w:jc w:val="both"/>
          </w:pPr>
        </w:p>
        <w:p w14:paraId="25144C55" w14:textId="6ADB7D7C" w:rsidR="007715D7" w:rsidRPr="00454E96" w:rsidRDefault="006918D2" w:rsidP="00454E96">
          <w:pPr>
            <w:autoSpaceDE w:val="0"/>
            <w:autoSpaceDN w:val="0"/>
            <w:adjustRightInd w:val="0"/>
            <w:spacing w:after="0" w:line="240" w:lineRule="auto"/>
            <w:jc w:val="both"/>
            <w:rPr>
              <w:rFonts w:cs="TimesNewRomanPSMT"/>
            </w:rPr>
          </w:pPr>
          <w:r w:rsidRPr="00454E96">
            <w:tab/>
          </w:r>
          <w:r w:rsidR="007715D7" w:rsidRPr="00454E96">
            <w:t xml:space="preserve">Field and lab work for </w:t>
          </w:r>
          <w:r w:rsidR="00623609" w:rsidRPr="00454E96">
            <w:rPr>
              <w:b/>
              <w:color w:val="4BACC6" w:themeColor="accent5"/>
            </w:rPr>
            <w:t>WP</w:t>
          </w:r>
          <w:r w:rsidR="007715D7" w:rsidRPr="00454E96">
            <w:rPr>
              <w:b/>
              <w:color w:val="4BACC6" w:themeColor="accent5"/>
            </w:rPr>
            <w:t>3</w:t>
          </w:r>
          <w:r w:rsidR="007715D7" w:rsidRPr="00454E96">
            <w:t xml:space="preserve"> </w:t>
          </w:r>
          <w:r w:rsidRPr="00454E96">
            <w:t xml:space="preserve">and </w:t>
          </w:r>
          <w:r w:rsidRPr="00454E96">
            <w:rPr>
              <w:b/>
              <w:color w:val="4BACC6" w:themeColor="accent5"/>
            </w:rPr>
            <w:t>WP4</w:t>
          </w:r>
          <w:r w:rsidRPr="00454E96">
            <w:t xml:space="preserve"> </w:t>
          </w:r>
          <w:r w:rsidR="007715D7" w:rsidRPr="00454E96">
            <w:t xml:space="preserve">will be </w:t>
          </w:r>
          <w:r w:rsidR="00864B8E" w:rsidRPr="00454E96">
            <w:t>in</w:t>
          </w:r>
          <w:r w:rsidR="007715D7" w:rsidRPr="00454E96">
            <w:t xml:space="preserve"> </w:t>
          </w:r>
          <w:r w:rsidR="007715D7" w:rsidRPr="00454E96">
            <w:rPr>
              <w:b/>
              <w:i/>
            </w:rPr>
            <w:t>month</w:t>
          </w:r>
          <w:r w:rsidR="00864B8E" w:rsidRPr="00454E96">
            <w:rPr>
              <w:b/>
              <w:i/>
            </w:rPr>
            <w:t>s</w:t>
          </w:r>
          <w:r w:rsidR="007715D7" w:rsidRPr="00454E96">
            <w:rPr>
              <w:b/>
              <w:i/>
            </w:rPr>
            <w:t xml:space="preserve"> </w:t>
          </w:r>
          <w:r w:rsidR="00864B8E" w:rsidRPr="00454E96">
            <w:rPr>
              <w:b/>
              <w:i/>
            </w:rPr>
            <w:t>23</w:t>
          </w:r>
          <w:r w:rsidR="007715D7" w:rsidRPr="00454E96">
            <w:rPr>
              <w:b/>
              <w:i/>
            </w:rPr>
            <w:t xml:space="preserve"> </w:t>
          </w:r>
          <w:r w:rsidR="00864B8E" w:rsidRPr="00454E96">
            <w:rPr>
              <w:b/>
              <w:i/>
            </w:rPr>
            <w:t>and 24</w:t>
          </w:r>
          <w:r w:rsidR="007715D7" w:rsidRPr="00454E96">
            <w:rPr>
              <w:b/>
              <w:i/>
            </w:rPr>
            <w:t>.</w:t>
          </w:r>
          <w:r w:rsidR="007715D7" w:rsidRPr="00454E96">
            <w:rPr>
              <w:i/>
            </w:rPr>
            <w:t xml:space="preserve"> </w:t>
          </w:r>
          <w:r w:rsidR="007715D7" w:rsidRPr="00454E96">
            <w:t xml:space="preserve">I will return to Colombia with a M.Sc. student to collect the germinated seedling roots and ship the samples to Belgium </w:t>
          </w:r>
          <w:r w:rsidR="007715D7" w:rsidRPr="00454E96">
            <w:rPr>
              <w:b/>
            </w:rPr>
            <w:t>(</w:t>
          </w:r>
          <w:r w:rsidR="00864B8E" w:rsidRPr="00454E96">
            <w:rPr>
              <w:b/>
              <w:color w:val="4BACC6" w:themeColor="accent5"/>
            </w:rPr>
            <w:t>M7</w:t>
          </w:r>
          <w:r w:rsidR="007715D7" w:rsidRPr="00454E96">
            <w:rPr>
              <w:b/>
            </w:rPr>
            <w:t>)</w:t>
          </w:r>
          <w:r w:rsidR="007715D7" w:rsidRPr="00454E96">
            <w:t>.</w:t>
          </w:r>
          <w:r w:rsidRPr="00454E96">
            <w:t xml:space="preserve"> Back in Belgium (</w:t>
          </w:r>
          <w:r w:rsidRPr="00454E96">
            <w:rPr>
              <w:b/>
              <w:i/>
            </w:rPr>
            <w:t>month 2</w:t>
          </w:r>
          <w:r w:rsidR="00623609" w:rsidRPr="00454E96">
            <w:rPr>
              <w:b/>
              <w:i/>
            </w:rPr>
            <w:t>5</w:t>
          </w:r>
          <w:r w:rsidRPr="00454E96">
            <w:t xml:space="preserve">), I will extract mycorrhiza DNA and send it for sequencing. While I wait for sequence data, I will meet with team members </w:t>
          </w:r>
          <w:r w:rsidRPr="00454E96">
            <w:rPr>
              <w:b/>
            </w:rPr>
            <w:t>(</w:t>
          </w:r>
          <w:r w:rsidRPr="00454E96">
            <w:rPr>
              <w:b/>
              <w:color w:val="9BBB59" w:themeColor="accent3"/>
            </w:rPr>
            <w:t>S</w:t>
          </w:r>
          <w:r w:rsidR="00623609" w:rsidRPr="00454E96">
            <w:rPr>
              <w:b/>
              <w:color w:val="9BBB59" w:themeColor="accent3"/>
            </w:rPr>
            <w:t>4</w:t>
          </w:r>
          <w:r w:rsidRPr="00454E96">
            <w:rPr>
              <w:b/>
            </w:rPr>
            <w:t>)</w:t>
          </w:r>
          <w:r w:rsidRPr="00454E96">
            <w:t xml:space="preserve"> to discuss the germination assays data and the approach of the manuscript of </w:t>
          </w:r>
          <w:r w:rsidR="00623609" w:rsidRPr="00454E96">
            <w:rPr>
              <w:b/>
              <w:color w:val="4BACC6" w:themeColor="accent5"/>
            </w:rPr>
            <w:t>WP</w:t>
          </w:r>
          <w:r w:rsidRPr="00454E96">
            <w:rPr>
              <w:b/>
              <w:color w:val="4BACC6" w:themeColor="accent5"/>
            </w:rPr>
            <w:t>3</w:t>
          </w:r>
          <w:r w:rsidR="00623609" w:rsidRPr="00454E96">
            <w:t xml:space="preserve"> and</w:t>
          </w:r>
          <w:r w:rsidRPr="00454E96">
            <w:t xml:space="preserve"> work in the analyses</w:t>
          </w:r>
          <w:r w:rsidR="00623609" w:rsidRPr="00454E96">
            <w:t>.</w:t>
          </w:r>
          <w:r w:rsidRPr="00454E96">
            <w:t xml:space="preserve"> </w:t>
          </w:r>
          <w:r w:rsidR="00623609" w:rsidRPr="00454E96">
            <w:t>I will submit</w:t>
          </w:r>
          <w:r w:rsidRPr="00454E96">
            <w:t xml:space="preserve"> </w:t>
          </w:r>
          <w:r w:rsidR="00623609" w:rsidRPr="00454E96">
            <w:t xml:space="preserve">the resulting </w:t>
          </w:r>
          <w:r w:rsidRPr="00454E96">
            <w:t xml:space="preserve">manuscript </w:t>
          </w:r>
          <w:r w:rsidR="00623609" w:rsidRPr="00454E96">
            <w:t>in</w:t>
          </w:r>
          <w:r w:rsidRPr="00454E96">
            <w:t xml:space="preserve"> </w:t>
          </w:r>
          <w:r w:rsidR="00623609" w:rsidRPr="00454E96">
            <w:rPr>
              <w:b/>
              <w:i/>
            </w:rPr>
            <w:t xml:space="preserve">month </w:t>
          </w:r>
          <w:r w:rsidRPr="00454E96">
            <w:rPr>
              <w:b/>
              <w:i/>
            </w:rPr>
            <w:t>3</w:t>
          </w:r>
          <w:r w:rsidR="00623609" w:rsidRPr="00454E96">
            <w:rPr>
              <w:b/>
              <w:i/>
            </w:rPr>
            <w:t>0</w:t>
          </w:r>
          <w:r w:rsidR="00623609" w:rsidRPr="00454E96">
            <w:t xml:space="preserve"> </w:t>
          </w:r>
          <w:r w:rsidRPr="00454E96">
            <w:rPr>
              <w:b/>
            </w:rPr>
            <w:t>(</w:t>
          </w:r>
          <w:r w:rsidR="00623609" w:rsidRPr="00454E96">
            <w:rPr>
              <w:b/>
              <w:color w:val="4BACC6" w:themeColor="accent5"/>
            </w:rPr>
            <w:t>D</w:t>
          </w:r>
          <w:r w:rsidRPr="00454E96">
            <w:rPr>
              <w:b/>
              <w:color w:val="4BACC6" w:themeColor="accent5"/>
            </w:rPr>
            <w:t>3</w:t>
          </w:r>
          <w:r w:rsidRPr="00454E96">
            <w:rPr>
              <w:b/>
            </w:rPr>
            <w:t>)</w:t>
          </w:r>
          <w:r w:rsidRPr="00454E96">
            <w:t xml:space="preserve">. </w:t>
          </w:r>
          <w:r w:rsidR="00623609" w:rsidRPr="00454E96">
            <w:t xml:space="preserve">From </w:t>
          </w:r>
          <w:r w:rsidR="00623609" w:rsidRPr="00454E96">
            <w:rPr>
              <w:b/>
              <w:i/>
            </w:rPr>
            <w:t>months 31 to 34</w:t>
          </w:r>
          <w:r w:rsidR="00623609" w:rsidRPr="00454E96">
            <w:t xml:space="preserve"> I will analyse data of </w:t>
          </w:r>
          <w:r w:rsidR="00623609" w:rsidRPr="00454E96">
            <w:rPr>
              <w:b/>
              <w:color w:val="4BACC6" w:themeColor="accent5"/>
            </w:rPr>
            <w:t>WP4</w:t>
          </w:r>
          <w:r w:rsidR="00623609" w:rsidRPr="00454E96">
            <w:t xml:space="preserve">. I will submit the last manuscript on </w:t>
          </w:r>
          <w:r w:rsidR="00623609" w:rsidRPr="00454E96">
            <w:rPr>
              <w:b/>
              <w:i/>
            </w:rPr>
            <w:t>month 36</w:t>
          </w:r>
          <w:r w:rsidR="00623609" w:rsidRPr="00454E96">
            <w:t xml:space="preserve"> </w:t>
          </w:r>
          <w:r w:rsidR="00623609" w:rsidRPr="00454E96">
            <w:rPr>
              <w:b/>
            </w:rPr>
            <w:t>(</w:t>
          </w:r>
          <w:r w:rsidR="00623609" w:rsidRPr="00454E96">
            <w:rPr>
              <w:b/>
              <w:color w:val="4BACC6" w:themeColor="accent5"/>
            </w:rPr>
            <w:t>D4</w:t>
          </w:r>
          <w:r w:rsidR="00623609" w:rsidRPr="00454E96">
            <w:rPr>
              <w:b/>
            </w:rPr>
            <w:t xml:space="preserve">) </w:t>
          </w:r>
          <w:r w:rsidR="00623609" w:rsidRPr="00454E96">
            <w:t>and</w:t>
          </w:r>
          <w:r w:rsidRPr="00454E96">
            <w:t xml:space="preserve"> offer a seminar to present </w:t>
          </w:r>
          <w:r w:rsidR="00623609" w:rsidRPr="00454E96">
            <w:t xml:space="preserve">an overview of the results of the whole project </w:t>
          </w:r>
          <w:r w:rsidRPr="00454E96">
            <w:rPr>
              <w:b/>
            </w:rPr>
            <w:t>(</w:t>
          </w:r>
          <w:r w:rsidR="00623609" w:rsidRPr="00454E96">
            <w:rPr>
              <w:b/>
              <w:color w:val="9BBB59" w:themeColor="accent3"/>
            </w:rPr>
            <w:t>S5</w:t>
          </w:r>
          <w:r w:rsidRPr="00454E96">
            <w:rPr>
              <w:b/>
            </w:rPr>
            <w:t>)</w:t>
          </w:r>
          <w:r w:rsidRPr="00454E96">
            <w:t>.</w:t>
          </w:r>
        </w:p>
        <w:p w14:paraId="4B0B02D3" w14:textId="03AFF693" w:rsidR="000D3440" w:rsidRPr="00626409" w:rsidRDefault="00B85340" w:rsidP="0074421C">
          <w:pPr>
            <w:autoSpaceDE w:val="0"/>
            <w:autoSpaceDN w:val="0"/>
            <w:adjustRightInd w:val="0"/>
            <w:spacing w:after="0" w:line="240" w:lineRule="auto"/>
            <w:jc w:val="both"/>
            <w:rPr>
              <w:rFonts w:ascii="Calibri" w:hAnsi="Calibri" w:cs="Calibri"/>
            </w:rPr>
          </w:pPr>
        </w:p>
      </w:sdtContent>
    </w:sdt>
    <w:p w14:paraId="35142FA2" w14:textId="33E1B87D" w:rsidR="006178B5" w:rsidRPr="000502F5" w:rsidRDefault="006D6537" w:rsidP="00CC1351">
      <w:pPr>
        <w:pStyle w:val="Ttulo1"/>
        <w:rPr>
          <w:rFonts w:eastAsia="Times New Roman"/>
          <w:lang w:val="en-US" w:eastAsia="nl-BE"/>
        </w:rPr>
      </w:pPr>
      <w:r>
        <w:rPr>
          <w:rFonts w:eastAsia="Times New Roman"/>
          <w:lang w:val="en-US" w:eastAsia="nl-BE"/>
        </w:rPr>
        <w:t>References</w:t>
      </w:r>
    </w:p>
    <w:p w14:paraId="35142FA3" w14:textId="31D2E0A3" w:rsidR="006178B5" w:rsidRPr="004C5281" w:rsidRDefault="009367CF" w:rsidP="004C5281">
      <w:pPr>
        <w:spacing w:after="0" w:line="240" w:lineRule="auto"/>
        <w:jc w:val="both"/>
        <w:rPr>
          <w:rFonts w:ascii="Calibri" w:eastAsia="Times New Roman" w:hAnsi="Calibri" w:cs="Calibri"/>
          <w:bCs/>
          <w:i/>
          <w:color w:val="00B0F0"/>
          <w:sz w:val="18"/>
          <w:szCs w:val="18"/>
          <w:lang w:val="en-GB" w:eastAsia="nl-BE"/>
        </w:rPr>
      </w:pPr>
      <w:r w:rsidRPr="004C5281">
        <w:rPr>
          <w:rFonts w:ascii="Calibri" w:eastAsia="Times New Roman" w:hAnsi="Calibri" w:cs="Calibri"/>
          <w:bCs/>
          <w:i/>
          <w:color w:val="00B0F0"/>
          <w:sz w:val="18"/>
          <w:szCs w:val="18"/>
          <w:lang w:val="en-GB" w:eastAsia="nl-BE"/>
        </w:rPr>
        <w:t xml:space="preserve">Give an overview of </w:t>
      </w:r>
      <w:r w:rsidR="006178B5" w:rsidRPr="004C5281">
        <w:rPr>
          <w:rFonts w:ascii="Calibri" w:eastAsia="Times New Roman" w:hAnsi="Calibri" w:cs="Calibri"/>
          <w:bCs/>
          <w:i/>
          <w:color w:val="00B0F0"/>
          <w:sz w:val="18"/>
          <w:szCs w:val="18"/>
          <w:lang w:val="en-GB" w:eastAsia="nl-BE"/>
        </w:rPr>
        <w:t xml:space="preserve">the bibliographical references that are relevant for your research proposal. </w:t>
      </w:r>
    </w:p>
    <w:p w14:paraId="35142FA5" w14:textId="77777777" w:rsidR="006178B5" w:rsidRPr="004C5281" w:rsidRDefault="006178B5" w:rsidP="004C5281">
      <w:pPr>
        <w:spacing w:after="0" w:line="240" w:lineRule="auto"/>
        <w:jc w:val="both"/>
        <w:rPr>
          <w:rFonts w:ascii="Calibri" w:eastAsia="Times New Roman" w:hAnsi="Calibri" w:cs="Calibri"/>
          <w:bCs/>
          <w:i/>
          <w:color w:val="00B0F0"/>
          <w:sz w:val="18"/>
          <w:szCs w:val="18"/>
          <w:lang w:val="en-GB" w:eastAsia="nl-BE"/>
        </w:rPr>
      </w:pPr>
    </w:p>
    <w:sdt>
      <w:sdtPr>
        <w:rPr>
          <w:rFonts w:ascii="Calibri" w:hAnsi="Calibri"/>
        </w:rPr>
        <w:id w:val="-1548132227"/>
        <w:placeholder>
          <w:docPart w:val="7C79C30BEE5848F78F0EFBED6FD0F603"/>
        </w:placeholder>
        <w:showingPlcHdr/>
      </w:sdtPr>
      <w:sdtEndPr/>
      <w:sdtContent>
        <w:p w14:paraId="4364DFA3" w14:textId="681D69EB" w:rsidR="000D3440" w:rsidRPr="000502F5" w:rsidRDefault="0038535A" w:rsidP="004C5281">
          <w:pPr>
            <w:spacing w:after="120" w:line="240" w:lineRule="auto"/>
            <w:rPr>
              <w:rFonts w:ascii="Calibri" w:hAnsi="Calibri"/>
              <w:lang w:val="en-US"/>
            </w:rPr>
          </w:pPr>
          <w:r>
            <w:rPr>
              <w:lang w:val="en-US"/>
            </w:rPr>
            <w:t>Click here to insert your text.</w:t>
          </w:r>
        </w:p>
      </w:sdtContent>
    </w:sdt>
    <w:p w14:paraId="35142FB0" w14:textId="2FAB7015" w:rsidR="006178B5" w:rsidRPr="00F838C9" w:rsidRDefault="006178B5" w:rsidP="000B3881">
      <w:pPr>
        <w:spacing w:after="0" w:line="240" w:lineRule="auto"/>
        <w:rPr>
          <w:rFonts w:eastAsia="Times New Roman" w:cs="Times New Roman"/>
          <w:b/>
          <w:lang w:val="en-US" w:eastAsia="nl-BE"/>
        </w:rPr>
      </w:pPr>
    </w:p>
    <w:sectPr w:rsidR="006178B5" w:rsidRPr="00F838C9" w:rsidSect="00C37FFE">
      <w:pgSz w:w="11906" w:h="16838"/>
      <w:pgMar w:top="1701" w:right="1418" w:bottom="1701"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gustina ventre" w:date="2018-11-26T14:55:00Z" w:initials="av">
    <w:p w14:paraId="0A9FF13F" w14:textId="77777777" w:rsidR="002E3BEC" w:rsidRPr="004C5281" w:rsidRDefault="002E3BEC" w:rsidP="002E3BEC">
      <w:pPr>
        <w:spacing w:after="0" w:line="240" w:lineRule="auto"/>
        <w:jc w:val="both"/>
        <w:rPr>
          <w:rFonts w:ascii="Calibri" w:eastAsia="Times New Roman" w:hAnsi="Calibri" w:cs="Calibri"/>
          <w:bCs/>
          <w:i/>
          <w:color w:val="00B0F0"/>
          <w:sz w:val="18"/>
          <w:szCs w:val="18"/>
          <w:lang w:val="en-GB" w:eastAsia="nl-BE"/>
        </w:rPr>
      </w:pPr>
      <w:r>
        <w:rPr>
          <w:rStyle w:val="Refdecomentario"/>
        </w:rPr>
        <w:annotationRef/>
      </w:r>
      <w:r w:rsidRPr="004C5281">
        <w:rPr>
          <w:rFonts w:ascii="Calibri" w:eastAsia="Times New Roman" w:hAnsi="Calibri" w:cs="Calibri"/>
          <w:bCs/>
          <w:i/>
          <w:color w:val="00B0F0"/>
          <w:sz w:val="18"/>
          <w:szCs w:val="18"/>
          <w:lang w:val="en-GB" w:eastAsia="nl-BE"/>
        </w:rPr>
        <w:t>The titles below provide a list of aspects that should be discussed in the project outline. This is followed by a brief description of the expected content in italics. Please retain these titles in the final project description, but remove the description.</w:t>
      </w:r>
      <w:r>
        <w:rPr>
          <w:rFonts w:ascii="Calibri" w:eastAsia="Times New Roman" w:hAnsi="Calibri" w:cs="Calibri"/>
          <w:bCs/>
          <w:i/>
          <w:color w:val="00B0F0"/>
          <w:sz w:val="18"/>
          <w:szCs w:val="18"/>
          <w:lang w:val="en-GB" w:eastAsia="nl-BE"/>
        </w:rPr>
        <w:t xml:space="preserve"> </w:t>
      </w:r>
      <w:r w:rsidRPr="004C5281">
        <w:rPr>
          <w:rFonts w:ascii="Calibri" w:eastAsia="Times New Roman" w:hAnsi="Calibri" w:cs="Calibri"/>
          <w:bCs/>
          <w:i/>
          <w:color w:val="00B0F0"/>
          <w:sz w:val="18"/>
          <w:szCs w:val="18"/>
          <w:lang w:val="en-GB" w:eastAsia="nl-BE"/>
        </w:rPr>
        <w:t xml:space="preserve">You may add extra titles and subtitles as necessary. Please stick to the maximum number of </w:t>
      </w:r>
      <w:r>
        <w:rPr>
          <w:rFonts w:ascii="Calibri" w:eastAsia="Times New Roman" w:hAnsi="Calibri" w:cs="Calibri"/>
          <w:bCs/>
          <w:i/>
          <w:color w:val="00B0F0"/>
          <w:sz w:val="18"/>
          <w:szCs w:val="18"/>
          <w:lang w:val="en-GB" w:eastAsia="nl-BE"/>
        </w:rPr>
        <w:t xml:space="preserve">10 </w:t>
      </w:r>
      <w:r w:rsidRPr="004C5281">
        <w:rPr>
          <w:rFonts w:ascii="Calibri" w:eastAsia="Times New Roman" w:hAnsi="Calibri" w:cs="Calibri"/>
          <w:bCs/>
          <w:i/>
          <w:color w:val="00B0F0"/>
          <w:sz w:val="18"/>
          <w:szCs w:val="18"/>
          <w:lang w:val="en-GB" w:eastAsia="nl-BE"/>
        </w:rPr>
        <w:t>pages, without changing text layout (font Calibri 11, line distance 1, page margins etc.).</w:t>
      </w:r>
      <w:r>
        <w:rPr>
          <w:rFonts w:ascii="Calibri" w:eastAsia="Times New Roman" w:hAnsi="Calibri" w:cs="Calibri"/>
          <w:bCs/>
          <w:i/>
          <w:color w:val="00B0F0"/>
          <w:sz w:val="18"/>
          <w:szCs w:val="18"/>
          <w:lang w:val="en-GB" w:eastAsia="nl-BE"/>
        </w:rPr>
        <w:t xml:space="preserve"> </w:t>
      </w:r>
      <w:r w:rsidRPr="004C5281">
        <w:rPr>
          <w:rFonts w:ascii="Calibri" w:eastAsia="Times New Roman" w:hAnsi="Calibri" w:cs="Calibri"/>
          <w:bCs/>
          <w:i/>
          <w:color w:val="00B0F0"/>
          <w:sz w:val="18"/>
          <w:szCs w:val="18"/>
          <w:lang w:val="en-GB" w:eastAsia="nl-BE"/>
        </w:rPr>
        <w:t xml:space="preserve">Please </w:t>
      </w:r>
      <w:r>
        <w:rPr>
          <w:rFonts w:ascii="Calibri" w:eastAsia="Times New Roman" w:hAnsi="Calibri" w:cs="Calibri"/>
          <w:bCs/>
          <w:i/>
          <w:color w:val="00B0F0"/>
          <w:sz w:val="18"/>
          <w:szCs w:val="18"/>
          <w:lang w:val="en-GB" w:eastAsia="nl-BE"/>
        </w:rPr>
        <w:t xml:space="preserve">also </w:t>
      </w:r>
      <w:r w:rsidRPr="004C5281">
        <w:rPr>
          <w:rFonts w:ascii="Calibri" w:eastAsia="Times New Roman" w:hAnsi="Calibri" w:cs="Calibri"/>
          <w:bCs/>
          <w:i/>
          <w:color w:val="00B0F0"/>
          <w:sz w:val="18"/>
          <w:szCs w:val="18"/>
          <w:lang w:val="en-GB" w:eastAsia="nl-BE"/>
        </w:rPr>
        <w:t>remove this explanatory paragraph before submitting th</w:t>
      </w:r>
      <w:r>
        <w:rPr>
          <w:rFonts w:ascii="Calibri" w:eastAsia="Times New Roman" w:hAnsi="Calibri" w:cs="Calibri"/>
          <w:bCs/>
          <w:i/>
          <w:color w:val="00B0F0"/>
          <w:sz w:val="18"/>
          <w:szCs w:val="18"/>
          <w:lang w:val="en-GB" w:eastAsia="nl-BE"/>
        </w:rPr>
        <w:t>is project description.</w:t>
      </w:r>
    </w:p>
    <w:p w14:paraId="57101550" w14:textId="1F0E8E00" w:rsidR="002E3BEC" w:rsidRPr="002E3BEC" w:rsidRDefault="002E3BEC">
      <w:pPr>
        <w:pStyle w:val="Textocomentario"/>
        <w:rPr>
          <w:lang w:val="en-GB"/>
        </w:rPr>
      </w:pPr>
    </w:p>
  </w:comment>
  <w:comment w:id="1" w:author="agustina ventre" w:date="2018-11-21T08:30:00Z" w:initials="av">
    <w:p w14:paraId="3DFBC520" w14:textId="77777777" w:rsidR="00E43FA1" w:rsidRPr="004C5281" w:rsidRDefault="00E43FA1" w:rsidP="00E43FA1">
      <w:pPr>
        <w:spacing w:after="0" w:line="240" w:lineRule="auto"/>
        <w:jc w:val="both"/>
        <w:rPr>
          <w:rFonts w:ascii="Calibri" w:eastAsia="Times New Roman" w:hAnsi="Calibri" w:cs="Calibri"/>
          <w:bCs/>
          <w:i/>
          <w:color w:val="00B0F0"/>
          <w:sz w:val="18"/>
          <w:szCs w:val="18"/>
          <w:lang w:val="en-GB" w:eastAsia="nl-BE"/>
        </w:rPr>
      </w:pPr>
      <w:r>
        <w:rPr>
          <w:rStyle w:val="Refdecomentario"/>
        </w:rPr>
        <w:annotationRef/>
      </w:r>
      <w:r w:rsidRPr="004C5281">
        <w:rPr>
          <w:rFonts w:ascii="Calibri" w:eastAsia="Times New Roman" w:hAnsi="Calibri" w:cs="Calibri"/>
          <w:bCs/>
          <w:i/>
          <w:color w:val="00B0F0"/>
          <w:sz w:val="18"/>
          <w:szCs w:val="18"/>
          <w:lang w:val="en-GB" w:eastAsia="nl-BE"/>
        </w:rPr>
        <w:t xml:space="preserve">Elaborate the scientific motivation for the project proposal based on scientific knowledge gaps, and the issues and/or problems that you want to solve with this project. Concisely describe the related international state of the art, with reference to scientific literature. Position your project in relation to ongoing national and international research. </w:t>
      </w:r>
    </w:p>
    <w:p w14:paraId="4938F0AA" w14:textId="28757AFB" w:rsidR="00E43FA1" w:rsidRPr="00E43FA1" w:rsidRDefault="00E43FA1">
      <w:pPr>
        <w:pStyle w:val="Textocomentario"/>
        <w:rPr>
          <w:lang w:val="en-GB"/>
        </w:rPr>
      </w:pPr>
    </w:p>
  </w:comment>
  <w:comment w:id="6" w:author="Hans Jacquemyn" w:date="2018-11-26T13:05:00Z" w:initials="HJ">
    <w:p w14:paraId="43A0A1FB" w14:textId="77777777" w:rsidR="002E3BEC" w:rsidRDefault="002E3BEC" w:rsidP="002E3BEC">
      <w:pPr>
        <w:pStyle w:val="Textocomentario"/>
      </w:pPr>
      <w:r>
        <w:rPr>
          <w:rStyle w:val="Refdecomentario"/>
        </w:rPr>
        <w:annotationRef/>
      </w:r>
      <w:r>
        <w:t xml:space="preserve">General paragraph and the factors driving species distributions </w:t>
      </w:r>
    </w:p>
  </w:comment>
  <w:comment w:id="27" w:author="agustina ventre" w:date="2018-11-26T11:44:00Z" w:initials="av">
    <w:p w14:paraId="3E103745" w14:textId="17166AF1" w:rsidR="007D51E4" w:rsidRDefault="007D51E4">
      <w:pPr>
        <w:pStyle w:val="Textocomentario"/>
      </w:pPr>
      <w:r>
        <w:rPr>
          <w:rStyle w:val="Refdecomentario"/>
        </w:rPr>
        <w:annotationRef/>
      </w:r>
      <w:r w:rsidR="00DD0444">
        <w:t>Here I</w:t>
      </w:r>
      <w:r>
        <w:t xml:space="preserve">'m tryng to justify </w:t>
      </w:r>
      <w:r w:rsidR="00DD0444">
        <w:t>why this project is worth doing now, but I'</w:t>
      </w:r>
      <w:r>
        <w:t>m not fu</w:t>
      </w:r>
      <w:r w:rsidR="00DD0444">
        <w:t>lly conviced with it yet.</w:t>
      </w:r>
    </w:p>
  </w:comment>
  <w:comment w:id="35" w:author="agustina ventre" w:date="2018-11-26T11:49:00Z" w:initials="av">
    <w:p w14:paraId="4737C2CF" w14:textId="087BB555" w:rsidR="00DD0444" w:rsidRDefault="00DD0444">
      <w:pPr>
        <w:pStyle w:val="Textocomentario"/>
      </w:pPr>
      <w:r>
        <w:rPr>
          <w:rStyle w:val="Refdecomentario"/>
        </w:rPr>
        <w:annotationRef/>
      </w:r>
      <w:r>
        <w:rPr>
          <w:rFonts w:ascii="Arial Narrow" w:hAnsi="Arial Narrow" w:cs="TimesNewRomanPSMT"/>
          <w:lang w:val="en-US"/>
        </w:rPr>
        <w:t>Here goes an introduction to partner breadth and availability. I am trying to come up with a simpler explanation of the whole thing, because now I've re-read the MSCA intro I found it a bit difficult to follow.</w:t>
      </w:r>
    </w:p>
  </w:comment>
  <w:comment w:id="189" w:author="agustina ventre" w:date="2018-11-21T11:54:00Z" w:initials="av">
    <w:p w14:paraId="11A11729" w14:textId="77777777" w:rsidR="009A2482" w:rsidRDefault="009A2482" w:rsidP="009A2482">
      <w:pPr>
        <w:pStyle w:val="Textocomentario"/>
      </w:pPr>
      <w:r>
        <w:rPr>
          <w:rStyle w:val="Refdecomentario"/>
        </w:rPr>
        <w:annotationRef/>
      </w:r>
      <w:r>
        <w:t>Modificar fig 2.b. Solo 10 m. Poner un escalador en miniatura</w:t>
      </w:r>
    </w:p>
  </w:comment>
  <w:comment w:id="213" w:author="agustina ventre" w:date="2018-11-21T11:54:00Z" w:initials="av">
    <w:p w14:paraId="22C76BE2" w14:textId="7F0CFACE" w:rsidR="0074421C" w:rsidRDefault="0074421C">
      <w:pPr>
        <w:pStyle w:val="Textocomentario"/>
      </w:pPr>
      <w:r>
        <w:rPr>
          <w:rStyle w:val="Refdecomentario"/>
        </w:rPr>
        <w:annotationRef/>
      </w:r>
      <w:r>
        <w:t>Modificar fig 2.b. Solo 10 m. Poner un escalador en miniatura</w:t>
      </w:r>
    </w:p>
  </w:comment>
  <w:comment w:id="230" w:author="agustina ventre" w:date="2018-11-21T11:56:00Z" w:initials="av">
    <w:p w14:paraId="2982CCB1" w14:textId="77D7201E" w:rsidR="0074421C" w:rsidRDefault="0074421C">
      <w:pPr>
        <w:pStyle w:val="Textocomentario"/>
      </w:pPr>
      <w:r>
        <w:rPr>
          <w:rStyle w:val="Refdecomentario"/>
        </w:rPr>
        <w:annotationRef/>
      </w:r>
      <w:r>
        <w:rPr>
          <w:rStyle w:val="Refdecomentario"/>
        </w:rPr>
        <w:t>R</w:t>
      </w:r>
      <w:r>
        <w:t>epeated in Aim 2. Don't forget to integrate.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101550" w15:done="0"/>
  <w15:commentEx w15:paraId="4938F0AA" w15:done="0"/>
  <w15:commentEx w15:paraId="43A0A1FB" w15:done="0"/>
  <w15:commentEx w15:paraId="3E103745" w15:done="0"/>
  <w15:commentEx w15:paraId="4737C2CF" w15:done="0"/>
  <w15:commentEx w15:paraId="11A11729" w15:done="0"/>
  <w15:commentEx w15:paraId="22C76BE2" w15:done="0"/>
  <w15:commentEx w15:paraId="2982CCB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253BF" w14:textId="77777777" w:rsidR="00B85340" w:rsidRDefault="00B85340" w:rsidP="003E77C2">
      <w:pPr>
        <w:spacing w:after="0" w:line="240" w:lineRule="auto"/>
      </w:pPr>
      <w:r>
        <w:separator/>
      </w:r>
    </w:p>
  </w:endnote>
  <w:endnote w:type="continuationSeparator" w:id="0">
    <w:p w14:paraId="5BE32749" w14:textId="77777777" w:rsidR="00B85340" w:rsidRDefault="00B85340" w:rsidP="003E77C2">
      <w:pPr>
        <w:spacing w:after="0" w:line="240" w:lineRule="auto"/>
      </w:pPr>
      <w:r>
        <w:continuationSeparator/>
      </w:r>
    </w:p>
  </w:endnote>
  <w:endnote w:id="1">
    <w:p w14:paraId="63CFFC23" w14:textId="77777777" w:rsidR="00B42DD9" w:rsidRPr="00132C01" w:rsidRDefault="00B42DD9" w:rsidP="00B42DD9">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Grubb PJ. 1977.</w:t>
      </w:r>
      <w:r w:rsidRPr="00132C01">
        <w:rPr>
          <w:sz w:val="22"/>
          <w:szCs w:val="22"/>
          <w:shd w:val="clear" w:color="auto" w:fill="FFFFFF"/>
        </w:rPr>
        <w:t xml:space="preserve"> </w:t>
      </w:r>
      <w:r w:rsidRPr="00132C01">
        <w:rPr>
          <w:rStyle w:val="articletitle"/>
          <w:sz w:val="22"/>
          <w:szCs w:val="22"/>
          <w:shd w:val="clear" w:color="auto" w:fill="FFFFFF"/>
        </w:rPr>
        <w:t>The maintenance of species richness in plant communities: the importance of the regeneration niche</w:t>
      </w:r>
      <w:r w:rsidRPr="00132C01">
        <w:rPr>
          <w:sz w:val="22"/>
          <w:szCs w:val="22"/>
          <w:shd w:val="clear" w:color="auto" w:fill="FFFFFF"/>
        </w:rPr>
        <w:t xml:space="preserve">. </w:t>
      </w:r>
      <w:r w:rsidRPr="00132C01">
        <w:rPr>
          <w:i/>
          <w:iCs/>
          <w:sz w:val="22"/>
          <w:szCs w:val="22"/>
          <w:shd w:val="clear" w:color="auto" w:fill="FFFFFF"/>
        </w:rPr>
        <w:t>Biological Reviews</w:t>
      </w:r>
      <w:r w:rsidRPr="00132C01">
        <w:rPr>
          <w:sz w:val="22"/>
          <w:szCs w:val="22"/>
          <w:shd w:val="clear" w:color="auto" w:fill="FFFFFF"/>
        </w:rPr>
        <w:t xml:space="preserve"> </w:t>
      </w:r>
      <w:r w:rsidRPr="00132C01">
        <w:rPr>
          <w:rStyle w:val="vol"/>
          <w:bCs/>
          <w:sz w:val="22"/>
          <w:szCs w:val="22"/>
          <w:shd w:val="clear" w:color="auto" w:fill="FFFFFF"/>
        </w:rPr>
        <w:t>52</w:t>
      </w:r>
      <w:r w:rsidRPr="00132C01">
        <w:rPr>
          <w:sz w:val="22"/>
          <w:szCs w:val="22"/>
          <w:shd w:val="clear" w:color="auto" w:fill="FFFFFF"/>
        </w:rPr>
        <w:t>, 107–145.</w:t>
      </w:r>
    </w:p>
  </w:endnote>
  <w:endnote w:id="2">
    <w:p w14:paraId="3D08AE72" w14:textId="77777777" w:rsidR="00B42DD9" w:rsidRPr="00132C01" w:rsidRDefault="00B42DD9" w:rsidP="00B42DD9">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Lusk CH. 1995.</w:t>
      </w:r>
      <w:r w:rsidRPr="00132C01">
        <w:rPr>
          <w:sz w:val="22"/>
          <w:szCs w:val="22"/>
          <w:shd w:val="clear" w:color="auto" w:fill="FFFFFF"/>
        </w:rPr>
        <w:t xml:space="preserve"> </w:t>
      </w:r>
      <w:r w:rsidRPr="00132C01">
        <w:rPr>
          <w:rStyle w:val="articletitle"/>
          <w:sz w:val="22"/>
          <w:szCs w:val="22"/>
          <w:shd w:val="clear" w:color="auto" w:fill="FFFFFF"/>
        </w:rPr>
        <w:t>Seed size, establishment sites and species coexistence in a Chilean rainforest</w:t>
      </w:r>
      <w:r w:rsidRPr="00132C01">
        <w:rPr>
          <w:sz w:val="22"/>
          <w:szCs w:val="22"/>
          <w:shd w:val="clear" w:color="auto" w:fill="FFFFFF"/>
        </w:rPr>
        <w:t xml:space="preserve">. </w:t>
      </w:r>
      <w:r w:rsidRPr="00132C01">
        <w:rPr>
          <w:i/>
          <w:iCs/>
          <w:sz w:val="22"/>
          <w:szCs w:val="22"/>
          <w:shd w:val="clear" w:color="auto" w:fill="FFFFFF"/>
        </w:rPr>
        <w:t>Journal of Vegetation Science</w:t>
      </w:r>
      <w:r w:rsidRPr="00132C01">
        <w:rPr>
          <w:sz w:val="22"/>
          <w:szCs w:val="22"/>
          <w:shd w:val="clear" w:color="auto" w:fill="FFFFFF"/>
        </w:rPr>
        <w:t xml:space="preserve"> </w:t>
      </w:r>
      <w:r w:rsidRPr="00132C01">
        <w:rPr>
          <w:rStyle w:val="vol"/>
          <w:bCs/>
          <w:sz w:val="22"/>
          <w:szCs w:val="22"/>
          <w:shd w:val="clear" w:color="auto" w:fill="FFFFFF"/>
        </w:rPr>
        <w:t>6</w:t>
      </w:r>
      <w:r w:rsidRPr="00132C01">
        <w:rPr>
          <w:sz w:val="22"/>
          <w:szCs w:val="22"/>
          <w:shd w:val="clear" w:color="auto" w:fill="FFFFFF"/>
        </w:rPr>
        <w:t>, 249–256.</w:t>
      </w:r>
    </w:p>
  </w:endnote>
  <w:endnote w:id="3">
    <w:p w14:paraId="11191C31" w14:textId="77777777" w:rsidR="00B42DD9" w:rsidRPr="00132C01" w:rsidRDefault="00B42DD9" w:rsidP="00B42DD9">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Denslow JS. 1980.</w:t>
      </w:r>
      <w:r w:rsidRPr="00132C01">
        <w:rPr>
          <w:sz w:val="22"/>
          <w:szCs w:val="22"/>
          <w:shd w:val="clear" w:color="auto" w:fill="FFFFFF"/>
        </w:rPr>
        <w:t xml:space="preserve"> </w:t>
      </w:r>
      <w:r w:rsidRPr="00132C01">
        <w:rPr>
          <w:rStyle w:val="articletitle"/>
          <w:sz w:val="22"/>
          <w:szCs w:val="22"/>
          <w:shd w:val="clear" w:color="auto" w:fill="FFFFFF"/>
        </w:rPr>
        <w:t>Gap partitioning among tropical rainforest trees</w:t>
      </w:r>
      <w:r w:rsidRPr="00132C01">
        <w:rPr>
          <w:sz w:val="22"/>
          <w:szCs w:val="22"/>
          <w:shd w:val="clear" w:color="auto" w:fill="FFFFFF"/>
        </w:rPr>
        <w:t xml:space="preserve">. </w:t>
      </w:r>
      <w:r w:rsidRPr="00132C01">
        <w:rPr>
          <w:i/>
          <w:iCs/>
          <w:sz w:val="22"/>
          <w:szCs w:val="22"/>
          <w:shd w:val="clear" w:color="auto" w:fill="FFFFFF"/>
        </w:rPr>
        <w:t>Biotropica</w:t>
      </w:r>
      <w:r w:rsidRPr="00132C01">
        <w:rPr>
          <w:sz w:val="22"/>
          <w:szCs w:val="22"/>
          <w:shd w:val="clear" w:color="auto" w:fill="FFFFFF"/>
        </w:rPr>
        <w:t xml:space="preserve"> </w:t>
      </w:r>
      <w:r w:rsidRPr="00132C01">
        <w:rPr>
          <w:rStyle w:val="vol"/>
          <w:bCs/>
          <w:sz w:val="22"/>
          <w:szCs w:val="22"/>
          <w:shd w:val="clear" w:color="auto" w:fill="FFFFFF"/>
        </w:rPr>
        <w:t>12</w:t>
      </w:r>
      <w:r w:rsidRPr="00132C01">
        <w:rPr>
          <w:sz w:val="22"/>
          <w:szCs w:val="22"/>
          <w:shd w:val="clear" w:color="auto" w:fill="FFFFFF"/>
        </w:rPr>
        <w:t>, 47–55.</w:t>
      </w:r>
    </w:p>
  </w:endnote>
  <w:endnote w:id="4">
    <w:p w14:paraId="0B5B2FF0" w14:textId="77777777" w:rsidR="00B42DD9" w:rsidRPr="00132C01" w:rsidRDefault="00B42DD9" w:rsidP="00B42DD9">
      <w:pPr>
        <w:pStyle w:val="Ttulo2"/>
        <w:shd w:val="clear" w:color="auto" w:fill="FFFFFF"/>
        <w:spacing w:before="0" w:line="240" w:lineRule="auto"/>
        <w:jc w:val="both"/>
        <w:rPr>
          <w:rFonts w:ascii="Calibri" w:hAnsi="Calibri"/>
          <w:b/>
          <w:sz w:val="22"/>
          <w:szCs w:val="22"/>
        </w:rPr>
      </w:pPr>
      <w:r w:rsidRPr="00132C01">
        <w:rPr>
          <w:rStyle w:val="Refdenotaalfinal"/>
          <w:rFonts w:ascii="Calibri" w:hAnsi="Calibri"/>
          <w:b/>
          <w:sz w:val="22"/>
          <w:szCs w:val="22"/>
        </w:rPr>
        <w:endnoteRef/>
      </w:r>
      <w:r w:rsidRPr="00132C01">
        <w:rPr>
          <w:rFonts w:ascii="Calibri" w:hAnsi="Calibri"/>
          <w:sz w:val="22"/>
          <w:szCs w:val="22"/>
        </w:rPr>
        <w:t xml:space="preserve"> McCormick MK &amp; Jacquemyn H. 2014. </w:t>
      </w:r>
      <w:r w:rsidRPr="00132C01">
        <w:rPr>
          <w:rFonts w:ascii="Calibri" w:hAnsi="Calibri"/>
          <w:b/>
          <w:sz w:val="22"/>
          <w:szCs w:val="22"/>
        </w:rPr>
        <w:t xml:space="preserve">What constrains the distribution of orchid populations? </w:t>
      </w:r>
      <w:r w:rsidRPr="00132C01">
        <w:rPr>
          <w:rFonts w:ascii="Calibri" w:hAnsi="Calibri"/>
          <w:b/>
          <w:i/>
          <w:sz w:val="22"/>
          <w:szCs w:val="22"/>
        </w:rPr>
        <w:t xml:space="preserve">New Phytologist </w:t>
      </w:r>
      <w:r w:rsidRPr="00132C01">
        <w:rPr>
          <w:rFonts w:ascii="Calibri" w:hAnsi="Calibri"/>
          <w:b/>
          <w:sz w:val="22"/>
          <w:szCs w:val="22"/>
        </w:rPr>
        <w:t xml:space="preserve">202, </w:t>
      </w:r>
      <w:r w:rsidRPr="00132C01">
        <w:rPr>
          <w:rFonts w:ascii="Calibri" w:hAnsi="Calibri"/>
          <w:b/>
          <w:sz w:val="22"/>
          <w:szCs w:val="22"/>
          <w:shd w:val="clear" w:color="auto" w:fill="FFFFFF"/>
        </w:rPr>
        <w:t>392–400.</w:t>
      </w:r>
    </w:p>
  </w:endnote>
  <w:endnote w:id="5">
    <w:p w14:paraId="444ABD24" w14:textId="77777777" w:rsidR="00B42DD9" w:rsidRPr="00132C01" w:rsidDel="002E3BEC" w:rsidRDefault="00B42DD9" w:rsidP="00B42DD9">
      <w:pPr>
        <w:pStyle w:val="Ttulo2"/>
        <w:shd w:val="clear" w:color="auto" w:fill="FFFFFF"/>
        <w:spacing w:before="0" w:line="240" w:lineRule="auto"/>
        <w:jc w:val="both"/>
        <w:rPr>
          <w:del w:id="19" w:author="agustina ventre" w:date="2018-11-26T15:03:00Z"/>
          <w:rFonts w:ascii="Calibri" w:hAnsi="Calibri"/>
          <w:b/>
          <w:sz w:val="22"/>
          <w:szCs w:val="22"/>
        </w:rPr>
      </w:pPr>
      <w:del w:id="20" w:author="agustina ventre" w:date="2018-11-26T15:03:00Z">
        <w:r w:rsidRPr="00132C01" w:rsidDel="002E3BEC">
          <w:rPr>
            <w:rStyle w:val="Refdenotaalfinal"/>
            <w:rFonts w:ascii="Calibri" w:hAnsi="Calibri"/>
            <w:b/>
            <w:sz w:val="22"/>
            <w:szCs w:val="22"/>
          </w:rPr>
          <w:endnoteRef/>
        </w:r>
        <w:r w:rsidRPr="00132C01" w:rsidDel="002E3BEC">
          <w:rPr>
            <w:rFonts w:ascii="Calibri" w:hAnsi="Calibri"/>
            <w:sz w:val="22"/>
            <w:szCs w:val="22"/>
          </w:rPr>
          <w:delText xml:space="preserve"> Connell JH 1961. </w:delText>
        </w:r>
        <w:r w:rsidRPr="00132C01" w:rsidDel="002E3BEC">
          <w:rPr>
            <w:rFonts w:ascii="Calibri" w:hAnsi="Calibri"/>
            <w:b/>
            <w:sz w:val="22"/>
            <w:szCs w:val="22"/>
          </w:rPr>
          <w:delText xml:space="preserve">The influence of interspecific competition and other factors on the distribution of the barnacle </w:delText>
        </w:r>
        <w:r w:rsidRPr="00132C01" w:rsidDel="002E3BEC">
          <w:rPr>
            <w:rFonts w:ascii="Calibri" w:hAnsi="Calibri"/>
            <w:b/>
            <w:i/>
            <w:sz w:val="22"/>
            <w:szCs w:val="22"/>
          </w:rPr>
          <w:delText xml:space="preserve">Chthamalus stellatus. Ecology </w:delText>
        </w:r>
        <w:r w:rsidRPr="00132C01" w:rsidDel="002E3BEC">
          <w:rPr>
            <w:rFonts w:ascii="Calibri" w:hAnsi="Calibri"/>
            <w:b/>
            <w:sz w:val="22"/>
            <w:szCs w:val="22"/>
          </w:rPr>
          <w:delText>42,</w:delText>
        </w:r>
        <w:r w:rsidRPr="00132C01" w:rsidDel="002E3BEC">
          <w:rPr>
            <w:rFonts w:ascii="Calibri" w:hAnsi="Calibri"/>
            <w:b/>
            <w:i/>
            <w:sz w:val="22"/>
            <w:szCs w:val="22"/>
          </w:rPr>
          <w:delText xml:space="preserve"> </w:delText>
        </w:r>
        <w:r w:rsidRPr="00132C01" w:rsidDel="002E3BEC">
          <w:rPr>
            <w:rFonts w:ascii="Calibri" w:hAnsi="Calibri"/>
            <w:b/>
            <w:sz w:val="22"/>
            <w:szCs w:val="22"/>
            <w:shd w:val="clear" w:color="auto" w:fill="FFFFFF"/>
          </w:rPr>
          <w:delText>710–723.</w:delText>
        </w:r>
      </w:del>
    </w:p>
  </w:endnote>
  <w:endnote w:id="6">
    <w:p w14:paraId="0246D557" w14:textId="77777777" w:rsidR="00B42DD9" w:rsidRPr="00132C01" w:rsidDel="002E3BEC" w:rsidRDefault="00B42DD9" w:rsidP="00B42DD9">
      <w:pPr>
        <w:pStyle w:val="Ttulo1"/>
        <w:shd w:val="clear" w:color="auto" w:fill="FFFFFF"/>
        <w:spacing w:line="240" w:lineRule="auto"/>
        <w:jc w:val="both"/>
        <w:rPr>
          <w:del w:id="22" w:author="agustina ventre" w:date="2018-11-26T15:03:00Z"/>
          <w:rFonts w:ascii="Calibri" w:hAnsi="Calibri" w:cs="Arial"/>
          <w:b w:val="0"/>
          <w:bCs/>
          <w:szCs w:val="22"/>
          <w:lang w:eastAsia="en-GB"/>
        </w:rPr>
      </w:pPr>
      <w:del w:id="23" w:author="agustina ventre" w:date="2018-11-26T15:03:00Z">
        <w:r w:rsidRPr="00132C01" w:rsidDel="002E3BEC">
          <w:rPr>
            <w:rStyle w:val="Refdenotaalfinal"/>
            <w:rFonts w:ascii="Calibri" w:hAnsi="Calibri"/>
            <w:b w:val="0"/>
            <w:szCs w:val="22"/>
          </w:rPr>
          <w:endnoteRef/>
        </w:r>
        <w:r w:rsidRPr="00132C01" w:rsidDel="002E3BEC">
          <w:rPr>
            <w:rFonts w:ascii="Calibri" w:hAnsi="Calibri"/>
            <w:b w:val="0"/>
            <w:szCs w:val="22"/>
          </w:rPr>
          <w:delText xml:space="preserve"> </w:delText>
        </w:r>
        <w:r w:rsidRPr="00132C01" w:rsidDel="002E3BEC">
          <w:rPr>
            <w:rFonts w:ascii="Calibri" w:hAnsi="Calibri"/>
            <w:szCs w:val="22"/>
          </w:rPr>
          <w:delText xml:space="preserve">Rasmussen HN, Dixon KW, Jersáková J, Těšitelová T. 2015. </w:delText>
        </w:r>
        <w:r w:rsidRPr="00132C01" w:rsidDel="002E3BEC">
          <w:rPr>
            <w:rFonts w:ascii="Calibri" w:hAnsi="Calibri" w:cs="Arial"/>
            <w:b w:val="0"/>
            <w:bCs/>
            <w:szCs w:val="22"/>
          </w:rPr>
          <w:delText>Germination and seedling establishment in orchids: a complex of requirements.</w:delText>
        </w:r>
        <w:r w:rsidRPr="00132C01" w:rsidDel="002E3BEC">
          <w:rPr>
            <w:rFonts w:ascii="Calibri" w:hAnsi="Calibri"/>
            <w:b w:val="0"/>
            <w:szCs w:val="22"/>
          </w:rPr>
          <w:delText xml:space="preserve"> </w:delText>
        </w:r>
        <w:r w:rsidRPr="00132C01" w:rsidDel="002E3BEC">
          <w:rPr>
            <w:rFonts w:ascii="Calibri" w:hAnsi="Calibri"/>
            <w:b w:val="0"/>
            <w:i/>
            <w:szCs w:val="22"/>
          </w:rPr>
          <w:delText>Annals of Botany</w:delText>
        </w:r>
        <w:r w:rsidRPr="00132C01" w:rsidDel="002E3BEC">
          <w:rPr>
            <w:rFonts w:ascii="Calibri" w:hAnsi="Calibri"/>
            <w:b w:val="0"/>
            <w:szCs w:val="22"/>
          </w:rPr>
          <w:delText xml:space="preserve"> </w:delText>
        </w:r>
        <w:r w:rsidRPr="00132C01" w:rsidDel="002E3BEC">
          <w:rPr>
            <w:rFonts w:ascii="Calibri" w:hAnsi="Calibri" w:cs="AdvP6960"/>
            <w:b w:val="0"/>
            <w:szCs w:val="22"/>
          </w:rPr>
          <w:delText>116</w:delText>
        </w:r>
        <w:r w:rsidRPr="00132C01" w:rsidDel="002E3BEC">
          <w:rPr>
            <w:rFonts w:ascii="Calibri" w:hAnsi="Calibri" w:cs="AdvP6975"/>
            <w:b w:val="0"/>
            <w:szCs w:val="22"/>
          </w:rPr>
          <w:delText>, 391–402.</w:delText>
        </w:r>
      </w:del>
    </w:p>
  </w:endnote>
  <w:endnote w:id="7">
    <w:p w14:paraId="7273141D" w14:textId="77777777" w:rsidR="00B42DD9" w:rsidRPr="00132C01" w:rsidRDefault="00B42DD9" w:rsidP="00B42DD9">
      <w:pPr>
        <w:spacing w:after="0" w:line="240" w:lineRule="auto"/>
        <w:jc w:val="both"/>
        <w:rPr>
          <w:rFonts w:ascii="Calibri" w:hAnsi="Calibri"/>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Benzing DH. 1990.</w:t>
      </w:r>
      <w:r w:rsidRPr="00132C01">
        <w:rPr>
          <w:rFonts w:ascii="Calibri" w:hAnsi="Calibri"/>
        </w:rPr>
        <w:t xml:space="preserve"> </w:t>
      </w:r>
      <w:r w:rsidRPr="00132C01">
        <w:rPr>
          <w:rFonts w:ascii="Calibri" w:hAnsi="Calibri"/>
          <w:i/>
        </w:rPr>
        <w:t xml:space="preserve">Vascular epiphytes: </w:t>
      </w:r>
      <w:r w:rsidRPr="00132C01">
        <w:rPr>
          <w:rStyle w:val="Subttulo1"/>
          <w:rFonts w:ascii="Calibri" w:hAnsi="Calibri" w:cs="Arial"/>
          <w:bCs/>
          <w:i/>
        </w:rPr>
        <w:t>General Biology and Related Biota</w:t>
      </w:r>
      <w:r w:rsidRPr="00132C01">
        <w:rPr>
          <w:rStyle w:val="Subttulo1"/>
          <w:rFonts w:ascii="Calibri" w:hAnsi="Calibri" w:cs="Arial"/>
          <w:bCs/>
        </w:rPr>
        <w:t>. 354 pp. Cambridge University Press. Cambridge.</w:t>
      </w:r>
    </w:p>
  </w:endnote>
  <w:endnote w:id="8">
    <w:p w14:paraId="43D78E81" w14:textId="77777777" w:rsidR="00B42DD9" w:rsidRPr="00132C01" w:rsidRDefault="00B42DD9" w:rsidP="00B42DD9">
      <w:pPr>
        <w:spacing w:after="0" w:line="240" w:lineRule="auto"/>
        <w:jc w:val="both"/>
        <w:rPr>
          <w:rFonts w:ascii="Calibri" w:hAnsi="Calibri"/>
          <w:lang w:val="en"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cs="AdvGARAD-R"/>
          <w:b/>
        </w:rPr>
        <w:t>Rasmussen HN. 2002.</w:t>
      </w:r>
      <w:r w:rsidRPr="00132C01">
        <w:rPr>
          <w:rFonts w:ascii="Calibri" w:hAnsi="Calibri" w:cs="AdvGARAD-R"/>
        </w:rPr>
        <w:t xml:space="preserve"> </w:t>
      </w:r>
      <w:r w:rsidRPr="00132C01">
        <w:rPr>
          <w:rFonts w:ascii="Calibri" w:hAnsi="Calibri"/>
          <w:lang w:val="en"/>
        </w:rPr>
        <w:t xml:space="preserve">Recent developments in the study of orchid mycorrhiza. </w:t>
      </w:r>
      <w:r w:rsidRPr="00132C01">
        <w:rPr>
          <w:rFonts w:ascii="Calibri" w:hAnsi="Calibri" w:cs="AdvGARAD-I"/>
          <w:i/>
        </w:rPr>
        <w:t>Plant and Soil</w:t>
      </w:r>
      <w:r w:rsidRPr="00132C01">
        <w:rPr>
          <w:rFonts w:ascii="Calibri" w:hAnsi="Calibri" w:cs="AdvGARAD-I"/>
        </w:rPr>
        <w:t xml:space="preserve"> </w:t>
      </w:r>
      <w:r w:rsidRPr="00132C01">
        <w:rPr>
          <w:rFonts w:ascii="Calibri" w:hAnsi="Calibri" w:cs="AdvGARAD-SB"/>
        </w:rPr>
        <w:t>244,</w:t>
      </w:r>
      <w:r w:rsidRPr="00132C01">
        <w:rPr>
          <w:rFonts w:ascii="Calibri" w:hAnsi="Calibri" w:cs="AdvGARAD-R"/>
        </w:rPr>
        <w:t xml:space="preserve"> 149</w:t>
      </w:r>
      <w:r w:rsidRPr="00132C01">
        <w:rPr>
          <w:rFonts w:ascii="Calibri" w:hAnsi="Calibri" w:cs="AdvTT3713a231+20"/>
        </w:rPr>
        <w:t>–</w:t>
      </w:r>
      <w:r w:rsidRPr="00132C01">
        <w:rPr>
          <w:rFonts w:ascii="Calibri" w:hAnsi="Calibri" w:cs="AdvGARAD-R"/>
        </w:rPr>
        <w:t>163.</w:t>
      </w:r>
    </w:p>
  </w:endnote>
  <w:endnote w:id="9">
    <w:p w14:paraId="3F82BFE8" w14:textId="77777777" w:rsidR="00B42DD9" w:rsidRPr="00132C01" w:rsidRDefault="00B42DD9" w:rsidP="00B42DD9">
      <w:pPr>
        <w:spacing w:after="0" w:line="240" w:lineRule="auto"/>
        <w:jc w:val="both"/>
        <w:rPr>
          <w:rFonts w:ascii="Calibri" w:hAnsi="Calibri"/>
        </w:rPr>
      </w:pPr>
      <w:r w:rsidRPr="00132C01">
        <w:rPr>
          <w:rFonts w:ascii="Calibri" w:hAnsi="Calibri"/>
          <w:vertAlign w:val="superscript"/>
        </w:rPr>
        <w:endnoteRef/>
      </w:r>
      <w:r w:rsidRPr="00132C01">
        <w:rPr>
          <w:rFonts w:ascii="Calibri" w:hAnsi="Calibri"/>
          <w:vertAlign w:val="superscript"/>
        </w:rPr>
        <w:t xml:space="preserve"> </w:t>
      </w:r>
      <w:r w:rsidRPr="00132C01">
        <w:rPr>
          <w:rFonts w:ascii="Calibri" w:hAnsi="Calibri"/>
          <w:b/>
        </w:rPr>
        <w:t>Leake JR. 1994.</w:t>
      </w:r>
      <w:r w:rsidRPr="00132C01">
        <w:rPr>
          <w:rFonts w:ascii="Calibri" w:hAnsi="Calibri"/>
        </w:rPr>
        <w:t xml:space="preserve"> The biology of myco-heterotrophic (Saprophytic) plants. </w:t>
      </w:r>
      <w:r w:rsidRPr="00132C01">
        <w:rPr>
          <w:rFonts w:ascii="Calibri" w:hAnsi="Calibri"/>
          <w:i/>
        </w:rPr>
        <w:t>New Phytologist</w:t>
      </w:r>
      <w:r w:rsidRPr="00132C01">
        <w:rPr>
          <w:rFonts w:ascii="Calibri" w:hAnsi="Calibri"/>
        </w:rPr>
        <w:t xml:space="preserve"> 127, 171–216.</w:t>
      </w:r>
    </w:p>
  </w:endnote>
  <w:endnote w:id="10">
    <w:p w14:paraId="6E5F08F0" w14:textId="77777777" w:rsidR="003E77C2" w:rsidRPr="00132C01" w:rsidDel="002E3BEC" w:rsidRDefault="003E77C2" w:rsidP="00132C01">
      <w:pPr>
        <w:autoSpaceDE w:val="0"/>
        <w:autoSpaceDN w:val="0"/>
        <w:adjustRightInd w:val="0"/>
        <w:spacing w:after="0" w:line="240" w:lineRule="auto"/>
        <w:jc w:val="both"/>
        <w:rPr>
          <w:del w:id="57" w:author="agustina ventre" w:date="2018-11-26T15:07:00Z"/>
          <w:rFonts w:ascii="Calibri" w:hAnsi="Calibri" w:cs="AGaramond-Italic"/>
          <w:i/>
          <w:iCs/>
          <w:lang w:eastAsia="en-GB"/>
        </w:rPr>
      </w:pPr>
      <w:del w:id="58" w:author="agustina ventre" w:date="2018-11-26T15:07:00Z">
        <w:r w:rsidRPr="00132C01" w:rsidDel="002E3BEC">
          <w:rPr>
            <w:rStyle w:val="Refdenotaalfinal"/>
            <w:rFonts w:ascii="Calibri" w:hAnsi="Calibri"/>
          </w:rPr>
          <w:endnoteRef/>
        </w:r>
        <w:r w:rsidRPr="00132C01" w:rsidDel="002E3BEC">
          <w:rPr>
            <w:rFonts w:ascii="Calibri" w:hAnsi="Calibri"/>
          </w:rPr>
          <w:delText xml:space="preserve"> </w:delText>
        </w:r>
        <w:r w:rsidRPr="00132C01" w:rsidDel="002E3BEC">
          <w:rPr>
            <w:rFonts w:ascii="Calibri" w:hAnsi="Calibri"/>
            <w:b/>
          </w:rPr>
          <w:delText xml:space="preserve">Jersáková J &amp; </w:delText>
        </w:r>
        <w:r w:rsidRPr="00132C01" w:rsidDel="002E3BEC">
          <w:rPr>
            <w:rFonts w:ascii="Calibri" w:hAnsi="Calibri" w:cs="AGaramond-Bold"/>
            <w:b/>
            <w:bCs/>
            <w:lang w:eastAsia="en-GB"/>
          </w:rPr>
          <w:delText xml:space="preserve">Malinová T. </w:delText>
        </w:r>
        <w:r w:rsidRPr="00132C01" w:rsidDel="002E3BEC">
          <w:rPr>
            <w:rFonts w:ascii="Calibri" w:hAnsi="Calibri"/>
            <w:b/>
          </w:rPr>
          <w:delText>2007.</w:delText>
        </w:r>
        <w:r w:rsidRPr="00132C01" w:rsidDel="002E3BEC">
          <w:rPr>
            <w:rFonts w:ascii="Calibri" w:hAnsi="Calibri"/>
          </w:rPr>
          <w:delText xml:space="preserve"> </w:delText>
        </w:r>
        <w:r w:rsidRPr="00132C01" w:rsidDel="002E3BEC">
          <w:rPr>
            <w:rFonts w:ascii="Calibri" w:hAnsi="Calibri" w:cs="Syntax-Roman"/>
            <w:lang w:eastAsia="en-GB"/>
          </w:rPr>
          <w:delText xml:space="preserve">Spatial aspects of seed dispersal and seedling recruitment in orchids. </w:delText>
        </w:r>
        <w:r w:rsidRPr="00132C01" w:rsidDel="002E3BEC">
          <w:rPr>
            <w:rFonts w:ascii="Calibri" w:hAnsi="Calibri" w:cs="AGaramond-Italic"/>
            <w:i/>
            <w:iCs/>
            <w:lang w:eastAsia="en-GB"/>
          </w:rPr>
          <w:delText xml:space="preserve">New Phytologist </w:delText>
        </w:r>
        <w:r w:rsidRPr="00132C01" w:rsidDel="002E3BEC">
          <w:rPr>
            <w:rFonts w:ascii="Calibri" w:hAnsi="Calibri" w:cs="AGaramond-Bold"/>
            <w:bCs/>
            <w:lang w:eastAsia="en-GB"/>
          </w:rPr>
          <w:delText>176</w:delText>
        </w:r>
        <w:r w:rsidRPr="00132C01" w:rsidDel="002E3BEC">
          <w:rPr>
            <w:rFonts w:ascii="Calibri" w:hAnsi="Calibri" w:cs="AGaramond-Regular"/>
            <w:lang w:eastAsia="en-GB"/>
          </w:rPr>
          <w:delText>, 237–241.</w:delText>
        </w:r>
      </w:del>
    </w:p>
  </w:endnote>
  <w:endnote w:id="11">
    <w:p w14:paraId="4EE6E05D" w14:textId="77777777" w:rsidR="003E77C2" w:rsidRPr="00132C01" w:rsidDel="002E3BEC" w:rsidRDefault="003E77C2" w:rsidP="00132C01">
      <w:pPr>
        <w:pStyle w:val="Textonotaalfinal"/>
        <w:spacing w:after="0" w:line="240" w:lineRule="auto"/>
        <w:jc w:val="both"/>
        <w:rPr>
          <w:del w:id="60" w:author="agustina ventre" w:date="2018-11-26T15:07:00Z"/>
          <w:i/>
          <w:sz w:val="22"/>
          <w:szCs w:val="22"/>
          <w:lang w:val="en-GB"/>
        </w:rPr>
      </w:pPr>
      <w:del w:id="61"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b/>
            <w:sz w:val="22"/>
            <w:szCs w:val="22"/>
            <w:lang w:val="en-GB"/>
          </w:rPr>
          <w:delText>McCormick MK, Whigham DF, Canchani-Viruet A. 2018.</w:delText>
        </w:r>
        <w:r w:rsidRPr="00132C01" w:rsidDel="002E3BEC">
          <w:rPr>
            <w:sz w:val="22"/>
            <w:szCs w:val="22"/>
            <w:lang w:val="en-GB"/>
          </w:rPr>
          <w:delText xml:space="preserve"> </w:delText>
        </w:r>
        <w:r w:rsidRPr="00132C01" w:rsidDel="002E3BEC">
          <w:rPr>
            <w:rFonts w:cs="AdvPSSXR"/>
            <w:sz w:val="22"/>
            <w:szCs w:val="22"/>
            <w:lang w:eastAsia="en-GB"/>
          </w:rPr>
          <w:delText xml:space="preserve">Mycorrhizal fungi affect orchid distribution and population dynamics. </w:delText>
        </w:r>
        <w:r w:rsidRPr="00132C01" w:rsidDel="002E3BEC">
          <w:rPr>
            <w:rFonts w:cs="AdvPSSXR"/>
            <w:i/>
            <w:sz w:val="22"/>
            <w:szCs w:val="22"/>
            <w:lang w:eastAsia="en-GB"/>
          </w:rPr>
          <w:delText xml:space="preserve">New Phytologist </w:delText>
        </w:r>
        <w:r w:rsidRPr="00132C01" w:rsidDel="002E3BEC">
          <w:rPr>
            <w:rFonts w:cs="AdvPSSXR"/>
            <w:sz w:val="22"/>
            <w:szCs w:val="22"/>
            <w:lang w:eastAsia="en-GB"/>
          </w:rPr>
          <w:delText>In press</w:delText>
        </w:r>
        <w:r w:rsidRPr="00132C01" w:rsidDel="002E3BEC">
          <w:rPr>
            <w:rFonts w:cs="AdvPSSXR"/>
            <w:i/>
            <w:sz w:val="22"/>
            <w:szCs w:val="22"/>
            <w:lang w:eastAsia="en-GB"/>
          </w:rPr>
          <w:delText>.</w:delText>
        </w:r>
      </w:del>
    </w:p>
  </w:endnote>
  <w:endnote w:id="12">
    <w:p w14:paraId="0A3A2F53" w14:textId="77777777" w:rsidR="003E77C2" w:rsidRPr="00132C01" w:rsidDel="002E3BEC" w:rsidRDefault="003E77C2" w:rsidP="00132C01">
      <w:pPr>
        <w:spacing w:after="0" w:line="240" w:lineRule="auto"/>
        <w:jc w:val="both"/>
        <w:textAlignment w:val="center"/>
        <w:rPr>
          <w:del w:id="62" w:author="agustina ventre" w:date="2018-11-26T15:07:00Z"/>
          <w:rFonts w:ascii="Calibri" w:eastAsia="Times New Roman" w:hAnsi="Calibri"/>
          <w:lang w:eastAsia="en-GB"/>
        </w:rPr>
      </w:pPr>
      <w:del w:id="63" w:author="agustina ventre" w:date="2018-11-26T15:07:00Z">
        <w:r w:rsidRPr="00132C01" w:rsidDel="002E3BEC">
          <w:rPr>
            <w:rStyle w:val="Refdenotaalfinal"/>
            <w:rFonts w:ascii="Calibri" w:hAnsi="Calibri"/>
          </w:rPr>
          <w:endnoteRef/>
        </w:r>
        <w:r w:rsidRPr="00132C01" w:rsidDel="002E3BEC">
          <w:rPr>
            <w:rFonts w:ascii="Calibri" w:hAnsi="Calibri"/>
          </w:rPr>
          <w:delText xml:space="preserve"> </w:delText>
        </w:r>
        <w:r w:rsidRPr="00132C01" w:rsidDel="002E3BEC">
          <w:rPr>
            <w:rFonts w:ascii="Calibri" w:hAnsi="Calibri"/>
            <w:b/>
          </w:rPr>
          <w:delText>Waud M, Busschaert P, Lievens B, Jacquemyn H. 2016.</w:delText>
        </w:r>
        <w:r w:rsidRPr="00132C01" w:rsidDel="002E3BEC">
          <w:rPr>
            <w:rFonts w:ascii="Calibri" w:hAnsi="Calibri"/>
          </w:rPr>
          <w:delText xml:space="preserve"> Specificity and localised distribution of mycorrhizal fungi in the soil may contribute to co-existence of orchid species</w:delText>
        </w:r>
        <w:r w:rsidRPr="00132C01" w:rsidDel="002E3BEC">
          <w:rPr>
            <w:rFonts w:ascii="Calibri" w:hAnsi="Calibri"/>
            <w:bCs/>
          </w:rPr>
          <w:delText xml:space="preserve">. </w:delText>
        </w:r>
        <w:r w:rsidRPr="00132C01" w:rsidDel="002E3BEC">
          <w:rPr>
            <w:rFonts w:ascii="Calibri" w:hAnsi="Calibri"/>
            <w:bCs/>
            <w:i/>
          </w:rPr>
          <w:delText>Fungal Ecology</w:delText>
        </w:r>
        <w:r w:rsidRPr="00132C01" w:rsidDel="002E3BEC">
          <w:rPr>
            <w:rFonts w:ascii="Calibri" w:hAnsi="Calibri"/>
            <w:bCs/>
          </w:rPr>
          <w:delText xml:space="preserve"> 20, </w:delText>
        </w:r>
        <w:r w:rsidRPr="00132C01" w:rsidDel="002E3BEC">
          <w:rPr>
            <w:rFonts w:ascii="Calibri" w:eastAsia="Times New Roman" w:hAnsi="Calibri"/>
            <w:lang w:eastAsia="en-GB"/>
          </w:rPr>
          <w:delText>155</w:delText>
        </w:r>
        <w:r w:rsidRPr="00132C01" w:rsidDel="002E3BEC">
          <w:rPr>
            <w:rFonts w:ascii="Calibri" w:hAnsi="Calibri" w:cs="AGaramond-Regular"/>
            <w:lang w:eastAsia="en-GB"/>
          </w:rPr>
          <w:delText>–</w:delText>
        </w:r>
        <w:r w:rsidRPr="00132C01" w:rsidDel="002E3BEC">
          <w:rPr>
            <w:rFonts w:ascii="Calibri" w:eastAsia="Times New Roman" w:hAnsi="Calibri"/>
            <w:lang w:eastAsia="en-GB"/>
          </w:rPr>
          <w:delText>165.</w:delText>
        </w:r>
      </w:del>
    </w:p>
  </w:endnote>
  <w:endnote w:id="13">
    <w:p w14:paraId="753626F7" w14:textId="77777777" w:rsidR="003E77C2" w:rsidRPr="00132C01" w:rsidDel="002E3BEC" w:rsidRDefault="003E77C2" w:rsidP="00132C01">
      <w:pPr>
        <w:pStyle w:val="Textonotaalfinal"/>
        <w:spacing w:after="0" w:line="240" w:lineRule="auto"/>
        <w:jc w:val="both"/>
        <w:rPr>
          <w:del w:id="64" w:author="agustina ventre" w:date="2018-11-26T15:07:00Z"/>
          <w:sz w:val="22"/>
          <w:szCs w:val="22"/>
          <w:lang w:val="en-GB"/>
        </w:rPr>
      </w:pPr>
      <w:del w:id="65"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b/>
            <w:sz w:val="22"/>
            <w:szCs w:val="22"/>
            <w:shd w:val="clear" w:color="auto" w:fill="FFFFFF"/>
          </w:rPr>
          <w:delText xml:space="preserve">Jacquemyn H, Brys R, Merckx VSFT, Waud M, Lievens B, Wiegand T. </w:delText>
        </w:r>
        <w:r w:rsidRPr="00132C01" w:rsidDel="002E3BEC">
          <w:rPr>
            <w:rStyle w:val="pubyear"/>
            <w:b/>
            <w:sz w:val="22"/>
            <w:szCs w:val="22"/>
            <w:shd w:val="clear" w:color="auto" w:fill="FFFFFF"/>
          </w:rPr>
          <w:delText>2014</w:delText>
        </w:r>
        <w:r w:rsidRPr="00132C01" w:rsidDel="002E3BEC">
          <w:rPr>
            <w:b/>
            <w:sz w:val="22"/>
            <w:szCs w:val="22"/>
            <w:shd w:val="clear" w:color="auto" w:fill="FFFFFF"/>
          </w:rPr>
          <w:delText>.</w:delText>
        </w:r>
        <w:r w:rsidRPr="00132C01" w:rsidDel="002E3BEC">
          <w:rPr>
            <w:sz w:val="22"/>
            <w:szCs w:val="22"/>
            <w:shd w:val="clear" w:color="auto" w:fill="FFFFFF"/>
          </w:rPr>
          <w:delText xml:space="preserve"> </w:delText>
        </w:r>
        <w:r w:rsidRPr="00132C01" w:rsidDel="002E3BEC">
          <w:rPr>
            <w:rStyle w:val="articletitle"/>
            <w:sz w:val="22"/>
            <w:szCs w:val="22"/>
            <w:shd w:val="clear" w:color="auto" w:fill="FFFFFF"/>
          </w:rPr>
          <w:delText>Co</w:delText>
        </w:r>
        <w:r w:rsidRPr="00132C01" w:rsidDel="002E3BEC">
          <w:rPr>
            <w:rStyle w:val="articletitle"/>
            <w:rFonts w:cs="Cambria Math"/>
            <w:sz w:val="22"/>
            <w:szCs w:val="22"/>
            <w:shd w:val="clear" w:color="auto" w:fill="FFFFFF"/>
          </w:rPr>
          <w:delText>‐</w:delText>
        </w:r>
        <w:r w:rsidRPr="00132C01" w:rsidDel="002E3BEC">
          <w:rPr>
            <w:rStyle w:val="articletitle"/>
            <w:sz w:val="22"/>
            <w:szCs w:val="22"/>
            <w:shd w:val="clear" w:color="auto" w:fill="FFFFFF"/>
          </w:rPr>
          <w:delText>existing orchid species have distinct mycorrhizal communities and display strong spatial segregation</w:delText>
        </w:r>
        <w:r w:rsidRPr="00132C01" w:rsidDel="002E3BEC">
          <w:rPr>
            <w:sz w:val="22"/>
            <w:szCs w:val="22"/>
            <w:shd w:val="clear" w:color="auto" w:fill="FFFFFF"/>
          </w:rPr>
          <w:delText xml:space="preserve">. </w:delText>
        </w:r>
        <w:r w:rsidRPr="00132C01" w:rsidDel="002E3BEC">
          <w:rPr>
            <w:i/>
            <w:iCs/>
            <w:sz w:val="22"/>
            <w:szCs w:val="22"/>
            <w:shd w:val="clear" w:color="auto" w:fill="FFFFFF"/>
          </w:rPr>
          <w:delText>New Phytologist</w:delText>
        </w:r>
        <w:r w:rsidRPr="00132C01" w:rsidDel="002E3BEC">
          <w:rPr>
            <w:sz w:val="22"/>
            <w:szCs w:val="22"/>
            <w:shd w:val="clear" w:color="auto" w:fill="FFFFFF"/>
          </w:rPr>
          <w:delText xml:space="preserve"> </w:delText>
        </w:r>
        <w:r w:rsidRPr="00132C01" w:rsidDel="002E3BEC">
          <w:rPr>
            <w:rStyle w:val="vol"/>
            <w:bCs/>
            <w:sz w:val="22"/>
            <w:szCs w:val="22"/>
            <w:shd w:val="clear" w:color="auto" w:fill="FFFFFF"/>
          </w:rPr>
          <w:delText>202</w:delText>
        </w:r>
        <w:r w:rsidRPr="00132C01" w:rsidDel="002E3BEC">
          <w:rPr>
            <w:sz w:val="22"/>
            <w:szCs w:val="22"/>
            <w:shd w:val="clear" w:color="auto" w:fill="FFFFFF"/>
          </w:rPr>
          <w:delText>, 616–627.</w:delText>
        </w:r>
      </w:del>
    </w:p>
  </w:endnote>
  <w:endnote w:id="14">
    <w:p w14:paraId="3981CB31" w14:textId="77777777" w:rsidR="003E77C2" w:rsidRPr="00132C01" w:rsidDel="002E3BEC" w:rsidRDefault="003E77C2" w:rsidP="00132C01">
      <w:pPr>
        <w:pStyle w:val="Textonotaalfinal"/>
        <w:spacing w:after="0" w:line="240" w:lineRule="auto"/>
        <w:jc w:val="both"/>
        <w:rPr>
          <w:del w:id="69" w:author="agustina ventre" w:date="2018-11-26T15:07:00Z"/>
          <w:sz w:val="22"/>
          <w:szCs w:val="22"/>
          <w:lang w:val="en-GB"/>
        </w:rPr>
      </w:pPr>
      <w:del w:id="70"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b/>
            <w:sz w:val="22"/>
            <w:szCs w:val="22"/>
          </w:rPr>
          <w:delText>Batstone RT, Carscadden KA, Afkhami ME, Frederickson ME. 2018.</w:delText>
        </w:r>
        <w:r w:rsidRPr="00132C01" w:rsidDel="002E3BEC">
          <w:rPr>
            <w:sz w:val="22"/>
            <w:szCs w:val="22"/>
          </w:rPr>
          <w:delText xml:space="preserve"> Using niche breadth theory to explain generalization in mutualisms. </w:delText>
        </w:r>
        <w:r w:rsidRPr="00132C01" w:rsidDel="002E3BEC">
          <w:rPr>
            <w:i/>
            <w:sz w:val="22"/>
            <w:szCs w:val="22"/>
          </w:rPr>
          <w:delText>Ecology</w:delText>
        </w:r>
        <w:r w:rsidRPr="00132C01" w:rsidDel="002E3BEC">
          <w:rPr>
            <w:sz w:val="22"/>
            <w:szCs w:val="22"/>
          </w:rPr>
          <w:delText xml:space="preserve"> 99, 1039</w:delText>
        </w:r>
        <w:r w:rsidRPr="00132C01" w:rsidDel="002E3BEC">
          <w:rPr>
            <w:rFonts w:cs="AGaramond-Regular"/>
            <w:sz w:val="22"/>
            <w:szCs w:val="22"/>
            <w:lang w:eastAsia="en-GB"/>
          </w:rPr>
          <w:delText>–</w:delText>
        </w:r>
        <w:r w:rsidRPr="00132C01" w:rsidDel="002E3BEC">
          <w:rPr>
            <w:sz w:val="22"/>
            <w:szCs w:val="22"/>
          </w:rPr>
          <w:delText>1050.</w:delText>
        </w:r>
      </w:del>
    </w:p>
  </w:endnote>
  <w:endnote w:id="15">
    <w:p w14:paraId="435CDB36" w14:textId="77777777" w:rsidR="003E77C2" w:rsidRPr="00132C01" w:rsidDel="002E3BEC" w:rsidRDefault="003E77C2" w:rsidP="00132C01">
      <w:pPr>
        <w:pStyle w:val="Textonotaalfinal"/>
        <w:spacing w:after="0" w:line="240" w:lineRule="auto"/>
        <w:jc w:val="both"/>
        <w:rPr>
          <w:del w:id="72" w:author="agustina ventre" w:date="2018-11-26T15:07:00Z"/>
          <w:sz w:val="22"/>
          <w:szCs w:val="22"/>
          <w:lang w:val="en-GB"/>
        </w:rPr>
      </w:pPr>
      <w:del w:id="73"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rFonts w:cs="AdvPS_TINR"/>
            <w:b/>
            <w:sz w:val="22"/>
            <w:szCs w:val="22"/>
            <w:lang w:eastAsia="en-GB"/>
          </w:rPr>
          <w:delText>Frederickson ME. 2013.</w:delText>
        </w:r>
        <w:r w:rsidRPr="00132C01" w:rsidDel="002E3BEC">
          <w:rPr>
            <w:rFonts w:cs="AdvPS_TINR"/>
            <w:sz w:val="22"/>
            <w:szCs w:val="22"/>
            <w:lang w:eastAsia="en-GB"/>
          </w:rPr>
          <w:delText xml:space="preserve"> Rethinking mutualism stability: cheaters and the evolution of sanctions. </w:delText>
        </w:r>
        <w:r w:rsidRPr="00132C01" w:rsidDel="002E3BEC">
          <w:rPr>
            <w:rFonts w:cs="AdvPS_TINR"/>
            <w:i/>
            <w:sz w:val="22"/>
            <w:szCs w:val="22"/>
            <w:lang w:eastAsia="en-GB"/>
          </w:rPr>
          <w:delText>Quarterly Review of Biology</w:delText>
        </w:r>
        <w:r w:rsidRPr="00132C01" w:rsidDel="002E3BEC">
          <w:rPr>
            <w:rFonts w:cs="AdvPS_TINR"/>
            <w:sz w:val="22"/>
            <w:szCs w:val="22"/>
            <w:lang w:eastAsia="en-GB"/>
          </w:rPr>
          <w:delText xml:space="preserve"> 88, 263</w:delText>
        </w:r>
        <w:r w:rsidRPr="00132C01" w:rsidDel="002E3BEC">
          <w:rPr>
            <w:rFonts w:cs="AGaramond-Regular"/>
            <w:sz w:val="22"/>
            <w:szCs w:val="22"/>
            <w:lang w:eastAsia="en-GB"/>
          </w:rPr>
          <w:delText>–</w:delText>
        </w:r>
        <w:r w:rsidRPr="00132C01" w:rsidDel="002E3BEC">
          <w:rPr>
            <w:rFonts w:cs="AdvPS_TINR"/>
            <w:sz w:val="22"/>
            <w:szCs w:val="22"/>
            <w:lang w:eastAsia="en-GB"/>
          </w:rPr>
          <w:delText>295.</w:delText>
        </w:r>
      </w:del>
    </w:p>
  </w:endnote>
  <w:endnote w:id="16">
    <w:p w14:paraId="5C527A3C" w14:textId="77777777" w:rsidR="003E77C2" w:rsidRPr="00132C01" w:rsidDel="002E3BEC" w:rsidRDefault="003E77C2" w:rsidP="00132C01">
      <w:pPr>
        <w:pStyle w:val="Textonotaalfinal"/>
        <w:spacing w:after="0" w:line="240" w:lineRule="auto"/>
        <w:jc w:val="both"/>
        <w:rPr>
          <w:del w:id="75" w:author="agustina ventre" w:date="2018-11-26T15:07:00Z"/>
          <w:sz w:val="22"/>
          <w:szCs w:val="22"/>
          <w:lang w:val="en-GB"/>
        </w:rPr>
      </w:pPr>
      <w:del w:id="76"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b/>
            <w:sz w:val="22"/>
            <w:szCs w:val="22"/>
            <w:lang w:val="en-GB"/>
          </w:rPr>
          <w:delText>Otero JT, Flanagan NS, Herre EA, Ackerman JD, Bayman P. 2007.</w:delText>
        </w:r>
        <w:r w:rsidRPr="00132C01" w:rsidDel="002E3BEC">
          <w:rPr>
            <w:sz w:val="22"/>
            <w:szCs w:val="22"/>
            <w:lang w:val="en-GB"/>
          </w:rPr>
          <w:delText xml:space="preserve"> Widespread mycorrhizal specificity correlates to mycorrhizal function in the Neotropical, epiphytic orchid </w:delText>
        </w:r>
        <w:r w:rsidRPr="00132C01" w:rsidDel="002E3BEC">
          <w:rPr>
            <w:i/>
            <w:sz w:val="22"/>
            <w:szCs w:val="22"/>
            <w:lang w:val="en-GB"/>
          </w:rPr>
          <w:delText xml:space="preserve">Ionopsis utricularoides </w:delText>
        </w:r>
        <w:r w:rsidRPr="00132C01" w:rsidDel="002E3BEC">
          <w:rPr>
            <w:sz w:val="22"/>
            <w:szCs w:val="22"/>
            <w:lang w:val="en-GB"/>
          </w:rPr>
          <w:delText xml:space="preserve">(Orchidaceae). </w:delText>
        </w:r>
        <w:r w:rsidRPr="00132C01" w:rsidDel="002E3BEC">
          <w:rPr>
            <w:i/>
            <w:sz w:val="22"/>
            <w:szCs w:val="22"/>
            <w:lang w:val="en-GB"/>
          </w:rPr>
          <w:delText>American Journal of Botany</w:delText>
        </w:r>
        <w:r w:rsidRPr="00132C01" w:rsidDel="002E3BEC">
          <w:rPr>
            <w:sz w:val="22"/>
            <w:szCs w:val="22"/>
            <w:lang w:val="en-GB"/>
          </w:rPr>
          <w:delText xml:space="preserve"> 94, 1944–1950.</w:delText>
        </w:r>
      </w:del>
    </w:p>
  </w:endnote>
  <w:endnote w:id="17">
    <w:p w14:paraId="632844E8" w14:textId="77777777" w:rsidR="003E77C2" w:rsidRPr="00132C01" w:rsidDel="002E3BEC" w:rsidRDefault="003E77C2" w:rsidP="00132C01">
      <w:pPr>
        <w:pStyle w:val="Textonotapie"/>
        <w:spacing w:line="240" w:lineRule="auto"/>
        <w:jc w:val="both"/>
        <w:rPr>
          <w:del w:id="77" w:author="agustina ventre" w:date="2018-11-26T15:07:00Z"/>
          <w:rFonts w:ascii="Calibri" w:hAnsi="Calibri"/>
          <w:sz w:val="22"/>
          <w:szCs w:val="22"/>
          <w:lang w:val="es-ES"/>
        </w:rPr>
      </w:pPr>
      <w:del w:id="78" w:author="agustina ventre" w:date="2018-11-26T15:07:00Z">
        <w:r w:rsidRPr="00132C01" w:rsidDel="002E3BEC">
          <w:rPr>
            <w:rStyle w:val="Refdenotaalfinal"/>
            <w:rFonts w:ascii="Calibri" w:hAnsi="Calibri"/>
            <w:sz w:val="22"/>
            <w:szCs w:val="22"/>
          </w:rPr>
          <w:endnoteRef/>
        </w:r>
        <w:r w:rsidRPr="00132C01" w:rsidDel="002E3BEC">
          <w:rPr>
            <w:rFonts w:ascii="Calibri" w:hAnsi="Calibri"/>
            <w:sz w:val="22"/>
            <w:szCs w:val="22"/>
          </w:rPr>
          <w:delText xml:space="preserve"> </w:delText>
        </w:r>
        <w:r w:rsidRPr="00132C01" w:rsidDel="002E3BEC">
          <w:rPr>
            <w:rFonts w:ascii="Calibri" w:hAnsi="Calibri"/>
            <w:b/>
            <w:sz w:val="22"/>
            <w:szCs w:val="22"/>
          </w:rPr>
          <w:delText>Suarez JP &amp; Kottke I. 2016.</w:delText>
        </w:r>
        <w:r w:rsidRPr="00132C01" w:rsidDel="002E3BEC">
          <w:rPr>
            <w:rFonts w:ascii="Calibri" w:hAnsi="Calibri"/>
            <w:sz w:val="22"/>
            <w:szCs w:val="22"/>
          </w:rPr>
          <w:delText xml:space="preserve"> </w:delText>
        </w:r>
        <w:r w:rsidRPr="00132C01" w:rsidDel="002E3BEC">
          <w:rPr>
            <w:rFonts w:ascii="Calibri" w:hAnsi="Calibri"/>
            <w:bCs/>
            <w:sz w:val="22"/>
            <w:szCs w:val="22"/>
            <w:shd w:val="clear" w:color="auto" w:fill="FFFFFF"/>
          </w:rPr>
          <w:delText>Main fungal partners and different levels of specificity of orchid mycorrhizae in the tropical mountain forests of Ecuador</w:delText>
        </w:r>
        <w:r w:rsidRPr="00132C01" w:rsidDel="002E3BEC">
          <w:rPr>
            <w:rFonts w:ascii="Calibri" w:hAnsi="Calibri"/>
            <w:sz w:val="22"/>
            <w:szCs w:val="22"/>
          </w:rPr>
          <w:delText xml:space="preserve">. </w:delText>
        </w:r>
        <w:r w:rsidRPr="00132C01" w:rsidDel="002E3BEC">
          <w:rPr>
            <w:rFonts w:ascii="Calibri" w:hAnsi="Calibri"/>
            <w:i/>
            <w:sz w:val="22"/>
            <w:szCs w:val="22"/>
            <w:lang w:val="es-ES"/>
          </w:rPr>
          <w:delText>Lankesteriana</w:delText>
        </w:r>
        <w:r w:rsidRPr="00132C01" w:rsidDel="002E3BEC">
          <w:rPr>
            <w:rFonts w:ascii="Calibri" w:hAnsi="Calibri"/>
            <w:sz w:val="22"/>
            <w:szCs w:val="22"/>
            <w:lang w:val="es-ES"/>
          </w:rPr>
          <w:delText xml:space="preserve"> 16, 299</w:delText>
        </w:r>
        <w:r w:rsidRPr="00132C01" w:rsidDel="002E3BEC">
          <w:rPr>
            <w:rFonts w:ascii="Calibri" w:hAnsi="Calibri" w:cs="AGaramond-Regular"/>
            <w:sz w:val="22"/>
            <w:szCs w:val="22"/>
            <w:lang w:val="es-ES" w:eastAsia="en-GB"/>
          </w:rPr>
          <w:delText>–</w:delText>
        </w:r>
        <w:r w:rsidRPr="00132C01" w:rsidDel="002E3BEC">
          <w:rPr>
            <w:rFonts w:ascii="Calibri" w:hAnsi="Calibri"/>
            <w:sz w:val="22"/>
            <w:szCs w:val="22"/>
            <w:lang w:val="es-ES"/>
          </w:rPr>
          <w:delText>305.</w:delText>
        </w:r>
      </w:del>
    </w:p>
  </w:endnote>
  <w:endnote w:id="18">
    <w:p w14:paraId="1AE874D1" w14:textId="77777777" w:rsidR="003E77C2" w:rsidRPr="00132C01" w:rsidDel="002E3BEC" w:rsidRDefault="003E77C2" w:rsidP="00132C01">
      <w:pPr>
        <w:pStyle w:val="Textonotapie"/>
        <w:spacing w:line="240" w:lineRule="auto"/>
        <w:jc w:val="both"/>
        <w:rPr>
          <w:del w:id="79" w:author="agustina ventre" w:date="2018-11-26T15:07:00Z"/>
          <w:rFonts w:ascii="Calibri" w:hAnsi="Calibri"/>
          <w:sz w:val="22"/>
          <w:szCs w:val="22"/>
          <w:lang w:val="es-ES"/>
        </w:rPr>
      </w:pPr>
      <w:del w:id="80" w:author="agustina ventre" w:date="2018-11-26T15:07:00Z">
        <w:r w:rsidRPr="00132C01" w:rsidDel="002E3BEC">
          <w:rPr>
            <w:rStyle w:val="Refdenotaalfinal"/>
            <w:rFonts w:ascii="Calibri" w:hAnsi="Calibri"/>
            <w:sz w:val="22"/>
            <w:szCs w:val="22"/>
          </w:rPr>
          <w:endnoteRef/>
        </w:r>
        <w:r w:rsidRPr="00132C01" w:rsidDel="002E3BEC">
          <w:rPr>
            <w:rFonts w:ascii="Calibri" w:hAnsi="Calibri"/>
            <w:sz w:val="22"/>
            <w:szCs w:val="22"/>
            <w:lang w:val="es-ES"/>
          </w:rPr>
          <w:delText xml:space="preserve"> </w:delText>
        </w:r>
        <w:r w:rsidRPr="00132C01" w:rsidDel="002E3BEC">
          <w:rPr>
            <w:rFonts w:ascii="Calibri" w:hAnsi="Calibri"/>
            <w:b/>
            <w:sz w:val="22"/>
            <w:szCs w:val="22"/>
            <w:lang w:val="es-ES"/>
          </w:rPr>
          <w:delText>Herrera P, Kottke I, Molina MC, Méndez M, Suárez JP. 2018.</w:delText>
        </w:r>
        <w:r w:rsidRPr="00132C01" w:rsidDel="002E3BEC">
          <w:rPr>
            <w:rFonts w:ascii="Calibri" w:hAnsi="Calibri"/>
            <w:sz w:val="22"/>
            <w:szCs w:val="22"/>
            <w:lang w:val="es-ES"/>
          </w:rPr>
          <w:delText xml:space="preserve"> </w:delText>
        </w:r>
        <w:r w:rsidRPr="00132C01" w:rsidDel="002E3BEC">
          <w:rPr>
            <w:rFonts w:ascii="Calibri" w:hAnsi="Calibri" w:cs="Arial"/>
            <w:sz w:val="22"/>
            <w:szCs w:val="22"/>
            <w:shd w:val="clear" w:color="auto" w:fill="FFFFFF"/>
          </w:rPr>
          <w:delText>Generalism in the interaction of Tulasnellaceae mycobionts with orchids characterizes a biodiversity hotspot in the tropical Andes of Southern Ecuador</w:delText>
        </w:r>
        <w:r w:rsidRPr="00132C01" w:rsidDel="002E3BEC">
          <w:rPr>
            <w:rFonts w:ascii="Calibri" w:hAnsi="Calibri"/>
            <w:sz w:val="22"/>
            <w:szCs w:val="22"/>
          </w:rPr>
          <w:delText xml:space="preserve">. </w:delText>
        </w:r>
        <w:r w:rsidRPr="00132C01" w:rsidDel="002E3BEC">
          <w:rPr>
            <w:rFonts w:ascii="Calibri" w:hAnsi="Calibri"/>
            <w:i/>
            <w:sz w:val="22"/>
            <w:szCs w:val="22"/>
            <w:lang w:val="es-ES" w:eastAsia="en-GB"/>
          </w:rPr>
          <w:delText xml:space="preserve">Mycoscience </w:delText>
        </w:r>
        <w:r w:rsidRPr="00132C01" w:rsidDel="002E3BEC">
          <w:rPr>
            <w:rFonts w:ascii="Calibri" w:hAnsi="Calibri"/>
            <w:sz w:val="22"/>
            <w:szCs w:val="22"/>
            <w:lang w:val="es-ES" w:eastAsia="en-GB"/>
          </w:rPr>
          <w:delText>59, 38</w:delText>
        </w:r>
        <w:r w:rsidRPr="00132C01" w:rsidDel="002E3BEC">
          <w:rPr>
            <w:rFonts w:ascii="Calibri" w:hAnsi="Calibri" w:cs="AGaramond-Regular"/>
            <w:sz w:val="22"/>
            <w:szCs w:val="22"/>
            <w:lang w:val="es-ES" w:eastAsia="en-GB"/>
          </w:rPr>
          <w:delText>–</w:delText>
        </w:r>
        <w:r w:rsidRPr="00132C01" w:rsidDel="002E3BEC">
          <w:rPr>
            <w:rFonts w:ascii="Calibri" w:hAnsi="Calibri"/>
            <w:sz w:val="22"/>
            <w:szCs w:val="22"/>
            <w:lang w:val="es-ES" w:eastAsia="en-GB"/>
          </w:rPr>
          <w:delText>48.</w:delText>
        </w:r>
      </w:del>
    </w:p>
  </w:endnote>
  <w:endnote w:id="19">
    <w:p w14:paraId="62D6250E" w14:textId="77777777" w:rsidR="003E77C2" w:rsidRPr="00132C01" w:rsidDel="002E3BEC" w:rsidRDefault="003E77C2" w:rsidP="00132C01">
      <w:pPr>
        <w:pStyle w:val="Ttulo1"/>
        <w:shd w:val="clear" w:color="auto" w:fill="FFFFFF"/>
        <w:spacing w:line="240" w:lineRule="auto"/>
        <w:jc w:val="both"/>
        <w:rPr>
          <w:del w:id="81" w:author="agustina ventre" w:date="2018-11-26T15:07:00Z"/>
          <w:rFonts w:ascii="Calibri" w:hAnsi="Calibri"/>
          <w:szCs w:val="22"/>
        </w:rPr>
      </w:pPr>
      <w:del w:id="82" w:author="agustina ventre" w:date="2018-11-26T15:07:00Z">
        <w:r w:rsidRPr="00132C01" w:rsidDel="002E3BEC">
          <w:rPr>
            <w:rStyle w:val="Refdenotaalfinal"/>
            <w:rFonts w:ascii="Calibri" w:hAnsi="Calibri"/>
            <w:b w:val="0"/>
            <w:szCs w:val="22"/>
          </w:rPr>
          <w:endnoteRef/>
        </w:r>
        <w:r w:rsidRPr="00132C01" w:rsidDel="002E3BEC">
          <w:rPr>
            <w:rFonts w:ascii="Calibri" w:hAnsi="Calibri"/>
            <w:b w:val="0"/>
            <w:szCs w:val="22"/>
            <w:lang w:val="es-ES"/>
          </w:rPr>
          <w:delText xml:space="preserve"> </w:delText>
        </w:r>
        <w:r w:rsidRPr="00132C01" w:rsidDel="002E3BEC">
          <w:rPr>
            <w:rFonts w:ascii="Calibri" w:hAnsi="Calibri"/>
            <w:szCs w:val="22"/>
            <w:lang w:val="es-ES"/>
          </w:rPr>
          <w:delText xml:space="preserve">Riofrío ML, Cruz DJ, Torres E, de la Cruz M, Iriondo JM, Suárez JP. 2013. </w:delText>
        </w:r>
        <w:r w:rsidRPr="00132C01" w:rsidDel="002E3BEC">
          <w:rPr>
            <w:rFonts w:ascii="Calibri" w:hAnsi="Calibri" w:cs="Arial"/>
            <w:b w:val="0"/>
            <w:bCs/>
            <w:szCs w:val="22"/>
          </w:rPr>
          <w:delText xml:space="preserve">Mycorrhizal preferences and fine spatial structure of the epiphytic orchid </w:delText>
        </w:r>
        <w:r w:rsidRPr="00132C01" w:rsidDel="002E3BEC">
          <w:rPr>
            <w:rFonts w:ascii="Calibri" w:hAnsi="Calibri" w:cs="Arial"/>
            <w:b w:val="0"/>
            <w:bCs/>
            <w:i/>
            <w:szCs w:val="22"/>
          </w:rPr>
          <w:delText>Epidendrum rhopalostele</w:delText>
        </w:r>
        <w:r w:rsidRPr="00132C01" w:rsidDel="002E3BEC">
          <w:rPr>
            <w:rFonts w:ascii="Calibri" w:hAnsi="Calibri" w:cs="Arial"/>
            <w:b w:val="0"/>
            <w:bCs/>
            <w:szCs w:val="22"/>
          </w:rPr>
          <w:delText>.</w:delText>
        </w:r>
        <w:r w:rsidRPr="00132C01" w:rsidDel="002E3BEC">
          <w:rPr>
            <w:rFonts w:ascii="Calibri" w:hAnsi="Calibri"/>
            <w:b w:val="0"/>
            <w:szCs w:val="22"/>
          </w:rPr>
          <w:delText xml:space="preserve"> </w:delText>
        </w:r>
        <w:r w:rsidRPr="00132C01" w:rsidDel="002E3BEC">
          <w:rPr>
            <w:rFonts w:ascii="Calibri" w:hAnsi="Calibri"/>
            <w:b w:val="0"/>
            <w:i/>
            <w:szCs w:val="22"/>
          </w:rPr>
          <w:delText>American Journal of Botany</w:delText>
        </w:r>
        <w:r w:rsidRPr="00132C01" w:rsidDel="002E3BEC">
          <w:rPr>
            <w:rFonts w:ascii="Calibri" w:hAnsi="Calibri"/>
            <w:b w:val="0"/>
            <w:szCs w:val="22"/>
          </w:rPr>
          <w:delText xml:space="preserve"> 100, 2339</w:delText>
        </w:r>
        <w:r w:rsidRPr="00132C01" w:rsidDel="002E3BEC">
          <w:rPr>
            <w:rFonts w:ascii="Calibri" w:hAnsi="Calibri" w:cs="AGaramond-Regular"/>
            <w:b w:val="0"/>
            <w:szCs w:val="22"/>
            <w:lang w:eastAsia="en-GB"/>
          </w:rPr>
          <w:delText>–</w:delText>
        </w:r>
        <w:r w:rsidRPr="00132C01" w:rsidDel="002E3BEC">
          <w:rPr>
            <w:rFonts w:ascii="Calibri" w:hAnsi="Calibri"/>
            <w:b w:val="0"/>
            <w:szCs w:val="22"/>
          </w:rPr>
          <w:delText>2348.</w:delText>
        </w:r>
      </w:del>
    </w:p>
  </w:endnote>
  <w:endnote w:id="20">
    <w:p w14:paraId="4C586D97" w14:textId="77777777" w:rsidR="003E77C2" w:rsidRPr="00132C01" w:rsidDel="002E3BEC" w:rsidRDefault="003E77C2" w:rsidP="00132C01">
      <w:pPr>
        <w:autoSpaceDE w:val="0"/>
        <w:autoSpaceDN w:val="0"/>
        <w:adjustRightInd w:val="0"/>
        <w:spacing w:after="0" w:line="240" w:lineRule="auto"/>
        <w:jc w:val="both"/>
        <w:rPr>
          <w:del w:id="83" w:author="agustina ventre" w:date="2018-11-26T15:07:00Z"/>
          <w:rFonts w:ascii="Calibri" w:hAnsi="Calibri" w:cs="AGaramond-Regular"/>
          <w:lang w:eastAsia="en-GB"/>
        </w:rPr>
      </w:pPr>
      <w:del w:id="84" w:author="agustina ventre" w:date="2018-11-26T15:07:00Z">
        <w:r w:rsidRPr="00132C01" w:rsidDel="002E3BEC">
          <w:rPr>
            <w:rStyle w:val="Refdenotaalfinal"/>
            <w:rFonts w:ascii="Calibri" w:hAnsi="Calibri"/>
          </w:rPr>
          <w:endnoteRef/>
        </w:r>
        <w:r w:rsidRPr="00132C01" w:rsidDel="002E3BEC">
          <w:rPr>
            <w:rFonts w:ascii="Calibri" w:hAnsi="Calibri"/>
          </w:rPr>
          <w:delText xml:space="preserve"> </w:delText>
        </w:r>
        <w:r w:rsidRPr="00132C01" w:rsidDel="002E3BEC">
          <w:rPr>
            <w:rFonts w:ascii="Calibri" w:hAnsi="Calibri" w:cs="AGaramond-Semibold"/>
            <w:b/>
            <w:bCs/>
            <w:lang w:eastAsia="en-GB"/>
          </w:rPr>
          <w:delText xml:space="preserve">McKendrick SL, Leake JR, Taylor DL, Read DJ. 2000. </w:delText>
        </w:r>
        <w:r w:rsidRPr="00132C01" w:rsidDel="002E3BEC">
          <w:rPr>
            <w:rFonts w:ascii="Calibri" w:hAnsi="Calibri" w:cs="AGaramond-Regular"/>
            <w:lang w:eastAsia="en-GB"/>
          </w:rPr>
          <w:delText xml:space="preserve">Symbiotic germination and development of myco-heterotrophic plants in nature: ontogeny of </w:delText>
        </w:r>
        <w:r w:rsidRPr="00132C01" w:rsidDel="002E3BEC">
          <w:rPr>
            <w:rFonts w:ascii="Calibri" w:hAnsi="Calibri" w:cs="AGaramond-Regular"/>
            <w:i/>
            <w:lang w:eastAsia="en-GB"/>
          </w:rPr>
          <w:delText>C</w:delText>
        </w:r>
        <w:r w:rsidRPr="00132C01" w:rsidDel="002E3BEC">
          <w:rPr>
            <w:rFonts w:ascii="Calibri" w:hAnsi="Calibri" w:cs="AGaramond-Italic"/>
            <w:i/>
            <w:iCs/>
            <w:lang w:eastAsia="en-GB"/>
          </w:rPr>
          <w:delText xml:space="preserve">orallorhiza trifida </w:delText>
        </w:r>
        <w:r w:rsidRPr="00132C01" w:rsidDel="002E3BEC">
          <w:rPr>
            <w:rFonts w:ascii="Calibri" w:hAnsi="Calibri" w:cs="AGaramond-Regular"/>
            <w:lang w:eastAsia="en-GB"/>
          </w:rPr>
          <w:delText xml:space="preserve">Chatel and characterisation of its mycorrhizal fungi. </w:delText>
        </w:r>
        <w:r w:rsidRPr="00132C01" w:rsidDel="002E3BEC">
          <w:rPr>
            <w:rFonts w:ascii="Calibri" w:hAnsi="Calibri" w:cs="AGaramond-Italic"/>
            <w:i/>
            <w:iCs/>
            <w:lang w:eastAsia="en-GB"/>
          </w:rPr>
          <w:delText xml:space="preserve">New Phytologist </w:delText>
        </w:r>
        <w:r w:rsidRPr="00132C01" w:rsidDel="002E3BEC">
          <w:rPr>
            <w:rFonts w:ascii="Calibri" w:hAnsi="Calibri" w:cs="AGaramond-Semibold"/>
            <w:bCs/>
            <w:lang w:eastAsia="en-GB"/>
          </w:rPr>
          <w:delText>145,</w:delText>
        </w:r>
        <w:r w:rsidRPr="00132C01" w:rsidDel="002E3BEC">
          <w:rPr>
            <w:rFonts w:ascii="Calibri" w:hAnsi="Calibri" w:cs="AGaramond-Regular"/>
            <w:lang w:eastAsia="en-GB"/>
          </w:rPr>
          <w:delText xml:space="preserve"> 523–537.</w:delText>
        </w:r>
      </w:del>
    </w:p>
  </w:endnote>
  <w:endnote w:id="21">
    <w:p w14:paraId="77711C15" w14:textId="77777777" w:rsidR="003E77C2" w:rsidRPr="00132C01" w:rsidDel="002E3BEC" w:rsidRDefault="003E77C2" w:rsidP="00132C01">
      <w:pPr>
        <w:pStyle w:val="Textonotaalfinal"/>
        <w:spacing w:after="0" w:line="240" w:lineRule="auto"/>
        <w:jc w:val="both"/>
        <w:rPr>
          <w:del w:id="87" w:author="agustina ventre" w:date="2018-11-26T15:07:00Z"/>
          <w:sz w:val="22"/>
          <w:szCs w:val="22"/>
          <w:lang w:val="en-GB"/>
        </w:rPr>
      </w:pPr>
      <w:del w:id="88" w:author="agustina ventre" w:date="2018-11-26T15:07:00Z">
        <w:r w:rsidRPr="00132C01" w:rsidDel="002E3BEC">
          <w:rPr>
            <w:rStyle w:val="Refdenotaalfinal"/>
            <w:sz w:val="22"/>
            <w:szCs w:val="22"/>
          </w:rPr>
          <w:endnoteRef/>
        </w:r>
        <w:r w:rsidRPr="00132C01" w:rsidDel="002E3BEC">
          <w:rPr>
            <w:sz w:val="22"/>
            <w:szCs w:val="22"/>
          </w:rPr>
          <w:delText xml:space="preserve"> </w:delText>
        </w:r>
        <w:r w:rsidRPr="00132C01" w:rsidDel="002E3BEC">
          <w:rPr>
            <w:b/>
            <w:sz w:val="22"/>
            <w:szCs w:val="22"/>
            <w:lang w:val="en-GB"/>
          </w:rPr>
          <w:delText>Gowland KM, van der Merwe MM, Linde CC, Clements MA, Nicotra AB. 2013.</w:delText>
        </w:r>
        <w:r w:rsidRPr="00132C01" w:rsidDel="002E3BEC">
          <w:rPr>
            <w:sz w:val="22"/>
            <w:szCs w:val="22"/>
            <w:lang w:val="en-GB"/>
          </w:rPr>
          <w:delText xml:space="preserve"> The host bias of three epiphytic Aeridinae orchid species is reflected, but not explained, by mycorrhizal fungal associations. </w:delText>
        </w:r>
        <w:r w:rsidRPr="00132C01" w:rsidDel="002E3BEC">
          <w:rPr>
            <w:i/>
            <w:sz w:val="22"/>
            <w:szCs w:val="22"/>
            <w:lang w:val="en-GB"/>
          </w:rPr>
          <w:delText>American Journal of Botany</w:delText>
        </w:r>
        <w:r w:rsidRPr="00132C01" w:rsidDel="002E3BEC">
          <w:rPr>
            <w:sz w:val="22"/>
            <w:szCs w:val="22"/>
            <w:lang w:val="en-GB"/>
          </w:rPr>
          <w:delText xml:space="preserve"> 100, 764–777.</w:delText>
        </w:r>
      </w:del>
    </w:p>
  </w:endnote>
  <w:endnote w:id="22">
    <w:p w14:paraId="494F56DA"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shd w:val="clear" w:color="auto" w:fill="FFFFFF"/>
        </w:rPr>
        <w:t>Harper JL. 1977.</w:t>
      </w:r>
      <w:r w:rsidRPr="00132C01">
        <w:rPr>
          <w:sz w:val="22"/>
          <w:szCs w:val="22"/>
          <w:shd w:val="clear" w:color="auto" w:fill="FFFFFF"/>
        </w:rPr>
        <w:t xml:space="preserve"> </w:t>
      </w:r>
      <w:r w:rsidRPr="00132C01">
        <w:rPr>
          <w:rStyle w:val="booktitle"/>
          <w:i/>
          <w:iCs/>
          <w:sz w:val="22"/>
          <w:szCs w:val="22"/>
          <w:shd w:val="clear" w:color="auto" w:fill="FFFFFF"/>
        </w:rPr>
        <w:t>Population Biology of Plants</w:t>
      </w:r>
      <w:r w:rsidRPr="00132C01">
        <w:rPr>
          <w:sz w:val="22"/>
          <w:szCs w:val="22"/>
          <w:shd w:val="clear" w:color="auto" w:fill="FFFFFF"/>
        </w:rPr>
        <w:t>. Academic Press, NY.</w:t>
      </w:r>
    </w:p>
  </w:endnote>
  <w:endnote w:id="23">
    <w:p w14:paraId="03C3C18A" w14:textId="77777777" w:rsidR="003E77C2" w:rsidRPr="00132C01" w:rsidRDefault="003E77C2" w:rsidP="00132C01">
      <w:pPr>
        <w:autoSpaceDE w:val="0"/>
        <w:autoSpaceDN w:val="0"/>
        <w:adjustRightInd w:val="0"/>
        <w:spacing w:after="0" w:line="240" w:lineRule="auto"/>
        <w:jc w:val="both"/>
        <w:rPr>
          <w:rFonts w:ascii="Calibri" w:hAnsi="Calibri" w:cs="Syntax-Bold"/>
          <w:b/>
          <w:bCs/>
          <w:lang w:eastAsia="en-GB"/>
        </w:rPr>
      </w:pPr>
      <w:r w:rsidRPr="00132C01">
        <w:rPr>
          <w:rStyle w:val="Refdenotaalfinal"/>
          <w:rFonts w:ascii="Calibri" w:hAnsi="Calibri"/>
        </w:rPr>
        <w:endnoteRef/>
      </w:r>
      <w:r w:rsidRPr="00132C01">
        <w:rPr>
          <w:rFonts w:ascii="Calibri" w:hAnsi="Calibri"/>
        </w:rPr>
        <w:t xml:space="preserve"> </w:t>
      </w:r>
      <w:r w:rsidRPr="00132C01">
        <w:rPr>
          <w:rFonts w:ascii="Calibri" w:hAnsi="Calibri"/>
          <w:b/>
        </w:rPr>
        <w:t xml:space="preserve">Batty AL, Dixon KW, Brundrett M, </w:t>
      </w:r>
      <w:r w:rsidRPr="00132C01">
        <w:rPr>
          <w:rFonts w:ascii="Calibri" w:hAnsi="Calibri" w:cs="AGaramond-Regular"/>
          <w:b/>
          <w:lang w:eastAsia="en-GB"/>
        </w:rPr>
        <w:t>Sivasithamparam K.</w:t>
      </w:r>
      <w:r w:rsidRPr="00132C01">
        <w:rPr>
          <w:rFonts w:ascii="Calibri" w:hAnsi="Calibri"/>
          <w:b/>
        </w:rPr>
        <w:t xml:space="preserve"> 2001.</w:t>
      </w:r>
      <w:r w:rsidRPr="00132C01">
        <w:rPr>
          <w:rFonts w:ascii="Calibri" w:hAnsi="Calibri"/>
        </w:rPr>
        <w:t xml:space="preserve"> Constraints to symbiotic germination of terrestrial orchid seed in a mediterranean bushland. </w:t>
      </w:r>
      <w:r w:rsidRPr="00132C01">
        <w:rPr>
          <w:rFonts w:ascii="Calibri" w:hAnsi="Calibri"/>
          <w:i/>
        </w:rPr>
        <w:t xml:space="preserve">New Phytologist </w:t>
      </w:r>
      <w:r w:rsidRPr="00132C01">
        <w:rPr>
          <w:rFonts w:ascii="Calibri" w:hAnsi="Calibri" w:cs="Syntax-Bold"/>
          <w:bCs/>
          <w:lang w:eastAsia="en-GB"/>
        </w:rPr>
        <w:t>152,</w:t>
      </w:r>
      <w:r w:rsidRPr="00132C01">
        <w:rPr>
          <w:rFonts w:ascii="Calibri" w:hAnsi="Calibri" w:cs="Syntax-Bold"/>
          <w:b/>
          <w:bCs/>
          <w:lang w:eastAsia="en-GB"/>
        </w:rPr>
        <w:t xml:space="preserve"> </w:t>
      </w:r>
      <w:r w:rsidRPr="00132C01">
        <w:rPr>
          <w:rFonts w:ascii="Calibri" w:hAnsi="Calibri" w:cs="Syntax-Roman"/>
          <w:lang w:eastAsia="en-GB"/>
        </w:rPr>
        <w:t>511–520.</w:t>
      </w:r>
    </w:p>
  </w:endnote>
  <w:endnote w:id="24">
    <w:p w14:paraId="07E48488" w14:textId="77777777" w:rsidR="003E77C2" w:rsidRPr="00132C01" w:rsidRDefault="003E77C2" w:rsidP="00132C01">
      <w:pPr>
        <w:pStyle w:val="Textonotaalfinal"/>
        <w:spacing w:after="0" w:line="240" w:lineRule="auto"/>
        <w:jc w:val="both"/>
        <w:rPr>
          <w:sz w:val="22"/>
          <w:szCs w:val="22"/>
          <w:lang w:val="en-GB"/>
        </w:rPr>
      </w:pPr>
      <w:r w:rsidRPr="00132C01">
        <w:rPr>
          <w:rStyle w:val="Refdenotaalfinal"/>
          <w:sz w:val="22"/>
          <w:szCs w:val="22"/>
        </w:rPr>
        <w:endnoteRef/>
      </w:r>
      <w:r w:rsidRPr="00132C01">
        <w:rPr>
          <w:sz w:val="22"/>
          <w:szCs w:val="22"/>
        </w:rPr>
        <w:t xml:space="preserve"> </w:t>
      </w:r>
      <w:r w:rsidRPr="00132C01">
        <w:rPr>
          <w:b/>
          <w:sz w:val="22"/>
          <w:szCs w:val="22"/>
        </w:rPr>
        <w:t xml:space="preserve">Eriksson O &amp; </w:t>
      </w:r>
      <w:r w:rsidRPr="00132C01">
        <w:rPr>
          <w:rFonts w:cs="GillSans"/>
          <w:b/>
          <w:sz w:val="22"/>
          <w:szCs w:val="22"/>
          <w:lang w:eastAsia="en-GB"/>
        </w:rPr>
        <w:t>Ehrlén J.</w:t>
      </w:r>
      <w:r w:rsidRPr="00132C01">
        <w:rPr>
          <w:rFonts w:cs="GillSans"/>
          <w:sz w:val="22"/>
          <w:szCs w:val="22"/>
          <w:lang w:eastAsia="en-GB"/>
        </w:rPr>
        <w:t xml:space="preserve"> </w:t>
      </w:r>
      <w:r w:rsidRPr="00132C01">
        <w:rPr>
          <w:rFonts w:cs="GillSans"/>
          <w:b/>
          <w:sz w:val="22"/>
          <w:szCs w:val="22"/>
          <w:lang w:eastAsia="en-GB"/>
        </w:rPr>
        <w:t>2009.</w:t>
      </w:r>
      <w:r w:rsidRPr="00132C01">
        <w:rPr>
          <w:rFonts w:cs="GillSans"/>
          <w:sz w:val="22"/>
          <w:szCs w:val="22"/>
          <w:lang w:eastAsia="en-GB"/>
        </w:rPr>
        <w:t xml:space="preserve"> </w:t>
      </w:r>
      <w:r w:rsidRPr="00132C01">
        <w:rPr>
          <w:sz w:val="22"/>
          <w:szCs w:val="22"/>
          <w:lang w:eastAsia="en-GB"/>
        </w:rPr>
        <w:t xml:space="preserve">Seedling recruitment and population ecology. </w:t>
      </w:r>
      <w:r w:rsidRPr="00132C01">
        <w:rPr>
          <w:i/>
          <w:sz w:val="22"/>
          <w:szCs w:val="22"/>
        </w:rPr>
        <w:t>In</w:t>
      </w:r>
      <w:r w:rsidRPr="00132C01">
        <w:rPr>
          <w:sz w:val="22"/>
          <w:szCs w:val="22"/>
        </w:rPr>
        <w:t xml:space="preserve"> Seedling Ecology and Evolution (MA Leck, VT Parker, RL Simpson Eds.). Cambridge University Press.</w:t>
      </w:r>
    </w:p>
  </w:endnote>
  <w:endnote w:id="25">
    <w:p w14:paraId="0B1F317A" w14:textId="77777777" w:rsidR="002E3BEC" w:rsidRPr="00132C01" w:rsidRDefault="002E3BEC" w:rsidP="002E3BEC">
      <w:pPr>
        <w:pStyle w:val="Textonotaalfinal"/>
        <w:spacing w:after="0" w:line="240" w:lineRule="auto"/>
        <w:jc w:val="both"/>
        <w:rPr>
          <w:ins w:id="95" w:author="agustina ventre" w:date="2018-11-26T15:09:00Z"/>
          <w:sz w:val="22"/>
          <w:szCs w:val="22"/>
          <w:lang w:val="en-GB"/>
        </w:rPr>
      </w:pPr>
      <w:ins w:id="96" w:author="agustina ventre" w:date="2018-11-26T15:09:00Z">
        <w:r w:rsidRPr="00132C01">
          <w:rPr>
            <w:rStyle w:val="Refdenotaalfinal"/>
            <w:sz w:val="22"/>
            <w:szCs w:val="22"/>
          </w:rPr>
          <w:endnoteRef/>
        </w:r>
        <w:r w:rsidRPr="00132C01">
          <w:rPr>
            <w:sz w:val="22"/>
            <w:szCs w:val="22"/>
          </w:rPr>
          <w:t xml:space="preserve"> </w:t>
        </w:r>
        <w:r w:rsidRPr="00132C01">
          <w:rPr>
            <w:b/>
            <w:sz w:val="22"/>
            <w:szCs w:val="22"/>
            <w:lang w:val="en-GB"/>
          </w:rPr>
          <w:t>Bidartondo MI &amp; Read DJ. 2008.</w:t>
        </w:r>
        <w:r w:rsidRPr="00132C01">
          <w:rPr>
            <w:sz w:val="22"/>
            <w:szCs w:val="22"/>
            <w:lang w:val="en-GB"/>
          </w:rPr>
          <w:t xml:space="preserve"> Fungal specificity bottlenecks during orchid germination and development. </w:t>
        </w:r>
        <w:r w:rsidRPr="00132C01">
          <w:rPr>
            <w:i/>
            <w:sz w:val="22"/>
            <w:szCs w:val="22"/>
            <w:lang w:val="en-GB"/>
          </w:rPr>
          <w:t>Molecular Ecology</w:t>
        </w:r>
        <w:r w:rsidRPr="00132C01">
          <w:rPr>
            <w:sz w:val="22"/>
            <w:szCs w:val="22"/>
            <w:lang w:val="en-GB"/>
          </w:rPr>
          <w:t xml:space="preserve"> 17, 3707–3716.</w:t>
        </w:r>
      </w:ins>
    </w:p>
  </w:endnote>
  <w:endnote w:id="26">
    <w:p w14:paraId="64BD0E20" w14:textId="77777777" w:rsidR="003E77C2" w:rsidRPr="00132C01" w:rsidDel="002E3BEC" w:rsidRDefault="003E77C2" w:rsidP="00132C01">
      <w:pPr>
        <w:pStyle w:val="Textonotaalfinal"/>
        <w:spacing w:after="0" w:line="240" w:lineRule="auto"/>
        <w:jc w:val="both"/>
        <w:rPr>
          <w:del w:id="106" w:author="agustina ventre" w:date="2018-11-26T15:09:00Z"/>
          <w:sz w:val="22"/>
          <w:szCs w:val="22"/>
          <w:lang w:val="en-GB"/>
        </w:rPr>
      </w:pPr>
      <w:del w:id="107" w:author="agustina ventre" w:date="2018-11-26T15:09:00Z">
        <w:r w:rsidRPr="00132C01" w:rsidDel="002E3BEC">
          <w:rPr>
            <w:rStyle w:val="Refdenotaalfinal"/>
            <w:sz w:val="22"/>
            <w:szCs w:val="22"/>
          </w:rPr>
          <w:endnoteRef/>
        </w:r>
        <w:r w:rsidRPr="00132C01" w:rsidDel="002E3BEC">
          <w:rPr>
            <w:sz w:val="22"/>
            <w:szCs w:val="22"/>
          </w:rPr>
          <w:delText xml:space="preserve"> </w:delText>
        </w:r>
        <w:r w:rsidRPr="00132C01" w:rsidDel="002E3BEC">
          <w:rPr>
            <w:b/>
            <w:sz w:val="22"/>
            <w:szCs w:val="22"/>
            <w:lang w:val="en-GB"/>
          </w:rPr>
          <w:delText>Bidartondo MI &amp; Read DJ. 2008.</w:delText>
        </w:r>
        <w:r w:rsidRPr="00132C01" w:rsidDel="002E3BEC">
          <w:rPr>
            <w:sz w:val="22"/>
            <w:szCs w:val="22"/>
            <w:lang w:val="en-GB"/>
          </w:rPr>
          <w:delText xml:space="preserve"> Fungal specificity bottlenecks during orchid germination and development. </w:delText>
        </w:r>
        <w:r w:rsidRPr="00132C01" w:rsidDel="002E3BEC">
          <w:rPr>
            <w:i/>
            <w:sz w:val="22"/>
            <w:szCs w:val="22"/>
            <w:lang w:val="en-GB"/>
          </w:rPr>
          <w:delText>Molecular Ecology</w:delText>
        </w:r>
        <w:r w:rsidRPr="00132C01" w:rsidDel="002E3BEC">
          <w:rPr>
            <w:sz w:val="22"/>
            <w:szCs w:val="22"/>
            <w:lang w:val="en-GB"/>
          </w:rPr>
          <w:delText xml:space="preserve"> 17, 3707–3716.</w:delText>
        </w:r>
      </w:del>
    </w:p>
  </w:endnote>
  <w:endnote w:id="27">
    <w:p w14:paraId="0B11A1D6" w14:textId="77777777" w:rsidR="009A2482" w:rsidRPr="00132C01" w:rsidDel="008978DE" w:rsidRDefault="009A2482" w:rsidP="009A2482">
      <w:pPr>
        <w:pStyle w:val="Textonotaalfinal"/>
        <w:spacing w:after="0" w:line="240" w:lineRule="auto"/>
        <w:jc w:val="both"/>
        <w:rPr>
          <w:ins w:id="280" w:author="agustina ventre" w:date="2018-11-26T15:24:00Z"/>
          <w:del w:id="281" w:author="agustina ventre" w:date="2018-11-26T17:28:00Z"/>
          <w:sz w:val="22"/>
          <w:szCs w:val="22"/>
          <w:lang w:val="en-GB"/>
        </w:rPr>
      </w:pPr>
      <w:ins w:id="282" w:author="agustina ventre" w:date="2018-11-26T15:24:00Z">
        <w:del w:id="283" w:author="agustina ventre" w:date="2018-11-26T17:28:00Z">
          <w:r w:rsidRPr="00132C01" w:rsidDel="008978DE">
            <w:rPr>
              <w:rStyle w:val="Refdenotaalfinal"/>
              <w:sz w:val="22"/>
              <w:szCs w:val="22"/>
            </w:rPr>
            <w:endnoteRef/>
          </w:r>
          <w:r w:rsidRPr="00132C01" w:rsidDel="008978DE">
            <w:rPr>
              <w:sz w:val="22"/>
              <w:szCs w:val="22"/>
            </w:rPr>
            <w:delText xml:space="preserve"> </w:delText>
          </w:r>
          <w:r w:rsidRPr="00132C01" w:rsidDel="008978DE">
            <w:rPr>
              <w:b/>
              <w:sz w:val="22"/>
              <w:szCs w:val="22"/>
            </w:rPr>
            <w:delText>Shao S-C, Burgess KS, Curse-Sanders JM, Liu Q, Fan X-L, Gao J-Y. 2017.</w:delText>
          </w:r>
          <w:r w:rsidRPr="00132C01" w:rsidDel="008978DE">
            <w:rPr>
              <w:sz w:val="22"/>
              <w:szCs w:val="22"/>
            </w:rPr>
            <w:delText xml:space="preserve"> Using </w:delText>
          </w:r>
          <w:r w:rsidRPr="00132C01" w:rsidDel="008978DE">
            <w:rPr>
              <w:i/>
              <w:sz w:val="22"/>
              <w:szCs w:val="22"/>
            </w:rPr>
            <w:delText xml:space="preserve">in-situ </w:delText>
          </w:r>
          <w:r w:rsidRPr="00132C01" w:rsidDel="008978DE">
            <w:rPr>
              <w:sz w:val="22"/>
              <w:szCs w:val="22"/>
            </w:rPr>
            <w:delText xml:space="preserve">symbiotic seed germination to restore over-collected medicinal orchids in Southwest China. </w:delText>
          </w:r>
          <w:r w:rsidRPr="00132C01" w:rsidDel="008978DE">
            <w:rPr>
              <w:i/>
              <w:sz w:val="22"/>
              <w:szCs w:val="22"/>
            </w:rPr>
            <w:delText>Frontiers in Plant Science</w:delText>
          </w:r>
          <w:r w:rsidRPr="00132C01" w:rsidDel="008978DE">
            <w:rPr>
              <w:sz w:val="22"/>
              <w:szCs w:val="22"/>
            </w:rPr>
            <w:delText xml:space="preserve"> 8, 888.</w:delText>
          </w:r>
        </w:del>
      </w:ins>
    </w:p>
  </w:endnote>
  <w:endnote w:id="28">
    <w:p w14:paraId="3E7A4E48" w14:textId="77777777" w:rsidR="009A2482" w:rsidRPr="00132C01" w:rsidDel="008978DE" w:rsidRDefault="009A2482" w:rsidP="009A2482">
      <w:pPr>
        <w:pStyle w:val="Ttulo2"/>
        <w:shd w:val="clear" w:color="auto" w:fill="FFFFFF"/>
        <w:spacing w:before="0" w:line="240" w:lineRule="auto"/>
        <w:jc w:val="both"/>
        <w:rPr>
          <w:ins w:id="296" w:author="agustina ventre" w:date="2018-11-26T15:24:00Z"/>
          <w:del w:id="297" w:author="agustina ventre" w:date="2018-11-26T17:28:00Z"/>
          <w:rFonts w:ascii="Calibri" w:hAnsi="Calibri"/>
          <w:b/>
          <w:sz w:val="22"/>
          <w:szCs w:val="22"/>
          <w:lang w:val="es-ES"/>
        </w:rPr>
      </w:pPr>
      <w:ins w:id="298" w:author="agustina ventre" w:date="2018-11-26T15:24:00Z">
        <w:del w:id="299" w:author="agustina ventre" w:date="2018-11-26T17:28:00Z">
          <w:r w:rsidRPr="00132C01" w:rsidDel="008978DE">
            <w:rPr>
              <w:rStyle w:val="Refdenotaalfinal"/>
              <w:rFonts w:ascii="Calibri" w:hAnsi="Calibri"/>
              <w:b/>
              <w:sz w:val="22"/>
              <w:szCs w:val="22"/>
            </w:rPr>
            <w:endnoteRef/>
          </w:r>
          <w:r w:rsidRPr="00132C01" w:rsidDel="008978DE">
            <w:rPr>
              <w:rFonts w:ascii="Calibri" w:hAnsi="Calibri"/>
              <w:b/>
              <w:sz w:val="22"/>
              <w:szCs w:val="22"/>
            </w:rPr>
            <w:delText xml:space="preserve"> </w:delText>
          </w:r>
          <w:r w:rsidRPr="00132C01" w:rsidDel="008978DE">
            <w:rPr>
              <w:rFonts w:ascii="Calibri" w:hAnsi="Calibri"/>
              <w:noProof/>
              <w:sz w:val="22"/>
              <w:szCs w:val="22"/>
            </w:rPr>
            <w:delText xml:space="preserve">Cardoso P, Rigal F, Carvalho JC. 2015. </w:delText>
          </w:r>
          <w:r w:rsidRPr="00132C01" w:rsidDel="008978DE">
            <w:rPr>
              <w:rFonts w:ascii="Calibri" w:hAnsi="Calibri"/>
              <w:b/>
              <w:sz w:val="22"/>
              <w:szCs w:val="22"/>
            </w:rPr>
            <w:delText xml:space="preserve">BAT – Biodiversity Assessment Tools, an R package for the measurement and estimation of alpha and beta taxon, phylogenetic and functional diversity. </w:delText>
          </w:r>
          <w:r w:rsidRPr="00132C01" w:rsidDel="008978DE">
            <w:rPr>
              <w:rFonts w:ascii="Calibri" w:hAnsi="Calibri"/>
              <w:b/>
              <w:i/>
              <w:noProof/>
              <w:sz w:val="22"/>
              <w:szCs w:val="22"/>
              <w:lang w:val="es-ES"/>
            </w:rPr>
            <w:delText>Methods in Ecology and Evolution</w:delText>
          </w:r>
          <w:r w:rsidRPr="00132C01" w:rsidDel="008978DE">
            <w:rPr>
              <w:rFonts w:ascii="Calibri" w:hAnsi="Calibri"/>
              <w:b/>
              <w:noProof/>
              <w:sz w:val="22"/>
              <w:szCs w:val="22"/>
              <w:lang w:val="es-ES"/>
            </w:rPr>
            <w:delText xml:space="preserve"> </w:delText>
          </w:r>
          <w:r w:rsidRPr="00132C01" w:rsidDel="008978DE">
            <w:rPr>
              <w:rFonts w:ascii="Calibri" w:hAnsi="Calibri"/>
              <w:b/>
              <w:sz w:val="22"/>
              <w:szCs w:val="22"/>
              <w:lang w:val="es-ES"/>
            </w:rPr>
            <w:delText>6, 232–236.</w:delText>
          </w:r>
        </w:del>
      </w:ins>
    </w:p>
  </w:endnote>
  <w:endnote w:id="29">
    <w:p w14:paraId="0B6A5D01" w14:textId="77777777" w:rsidR="009A2482" w:rsidRPr="00132C01" w:rsidDel="008978DE" w:rsidRDefault="009A2482" w:rsidP="009A2482">
      <w:pPr>
        <w:pStyle w:val="Textonotaalfinal"/>
        <w:spacing w:after="0" w:line="240" w:lineRule="auto"/>
        <w:jc w:val="both"/>
        <w:rPr>
          <w:ins w:id="306" w:author="agustina ventre" w:date="2018-11-26T15:27:00Z"/>
          <w:del w:id="307" w:author="agustina ventre" w:date="2018-11-26T17:28:00Z"/>
          <w:sz w:val="22"/>
          <w:szCs w:val="22"/>
          <w:lang w:val="es-ES"/>
        </w:rPr>
      </w:pPr>
      <w:ins w:id="308" w:author="agustina ventre" w:date="2018-11-26T15:27:00Z">
        <w:del w:id="309" w:author="agustina ventre" w:date="2018-11-26T17:28:00Z">
          <w:r w:rsidRPr="00132C01" w:rsidDel="008978DE">
            <w:rPr>
              <w:rStyle w:val="Refdenotaalfinal"/>
              <w:sz w:val="22"/>
              <w:szCs w:val="22"/>
            </w:rPr>
            <w:endnoteRef/>
          </w:r>
          <w:r w:rsidRPr="00132C01" w:rsidDel="008978DE">
            <w:rPr>
              <w:sz w:val="22"/>
              <w:szCs w:val="22"/>
            </w:rPr>
            <w:delText xml:space="preserve"> </w:delText>
          </w:r>
          <w:r w:rsidRPr="00132C01" w:rsidDel="008978DE">
            <w:rPr>
              <w:b/>
              <w:sz w:val="22"/>
              <w:szCs w:val="22"/>
              <w:lang w:val="es-ES"/>
            </w:rPr>
            <w:delText>Herrera P. 2018.</w:delText>
          </w:r>
          <w:r w:rsidRPr="00132C01" w:rsidDel="008978DE">
            <w:rPr>
              <w:sz w:val="22"/>
              <w:szCs w:val="22"/>
              <w:lang w:val="es-ES"/>
            </w:rPr>
            <w:delText xml:space="preserve"> Interacción entre orquídeas epífitas y hongos micorrícicos en bosques tropicales del Sur de Ecuador. </w:delText>
          </w:r>
          <w:r w:rsidRPr="00132C01" w:rsidDel="008978DE">
            <w:rPr>
              <w:sz w:val="22"/>
              <w:szCs w:val="22"/>
            </w:rPr>
            <w:delText>PhD Thesis URJC Spain.</w:delText>
          </w:r>
        </w:del>
      </w:ins>
    </w:p>
  </w:endnote>
  <w:endnote w:id="30">
    <w:p w14:paraId="2B97D625" w14:textId="77777777" w:rsidR="00123E81" w:rsidRPr="00132C01" w:rsidDel="009A2482" w:rsidRDefault="00123E81" w:rsidP="00132C01">
      <w:pPr>
        <w:pStyle w:val="Textonotaalfinal"/>
        <w:spacing w:after="0" w:line="240" w:lineRule="auto"/>
        <w:jc w:val="both"/>
        <w:rPr>
          <w:del w:id="324" w:author="agustina ventre" w:date="2018-11-26T15:24:00Z"/>
          <w:sz w:val="22"/>
          <w:szCs w:val="22"/>
          <w:lang w:val="en-GB"/>
        </w:rPr>
      </w:pPr>
      <w:del w:id="325" w:author="agustina ventre" w:date="2018-11-26T15:24:00Z">
        <w:r w:rsidRPr="00132C01" w:rsidDel="009A2482">
          <w:rPr>
            <w:rStyle w:val="Refdenotaalfinal"/>
            <w:sz w:val="22"/>
            <w:szCs w:val="22"/>
          </w:rPr>
          <w:endnoteRef/>
        </w:r>
        <w:r w:rsidRPr="00132C01" w:rsidDel="009A2482">
          <w:rPr>
            <w:sz w:val="22"/>
            <w:szCs w:val="22"/>
          </w:rPr>
          <w:delText xml:space="preserve"> </w:delText>
        </w:r>
        <w:r w:rsidRPr="00132C01" w:rsidDel="009A2482">
          <w:rPr>
            <w:b/>
            <w:sz w:val="22"/>
            <w:szCs w:val="22"/>
          </w:rPr>
          <w:delText>Shao S-C, Burgess KS, Curse-Sanders JM, Liu Q, Fan X-L, Gao J-Y. 2017.</w:delText>
        </w:r>
        <w:r w:rsidRPr="00132C01" w:rsidDel="009A2482">
          <w:rPr>
            <w:sz w:val="22"/>
            <w:szCs w:val="22"/>
          </w:rPr>
          <w:delText xml:space="preserve"> Using </w:delText>
        </w:r>
        <w:r w:rsidRPr="00132C01" w:rsidDel="009A2482">
          <w:rPr>
            <w:i/>
            <w:sz w:val="22"/>
            <w:szCs w:val="22"/>
          </w:rPr>
          <w:delText xml:space="preserve">in-situ </w:delText>
        </w:r>
        <w:r w:rsidRPr="00132C01" w:rsidDel="009A2482">
          <w:rPr>
            <w:sz w:val="22"/>
            <w:szCs w:val="22"/>
          </w:rPr>
          <w:delText xml:space="preserve">symbiotic seed germination to restore over-collected medicinal orchids in Southwest China. </w:delText>
        </w:r>
        <w:r w:rsidRPr="00132C01" w:rsidDel="009A2482">
          <w:rPr>
            <w:i/>
            <w:sz w:val="22"/>
            <w:szCs w:val="22"/>
          </w:rPr>
          <w:delText>Frontiers in Plant Science</w:delText>
        </w:r>
        <w:r w:rsidRPr="00132C01" w:rsidDel="009A2482">
          <w:rPr>
            <w:sz w:val="22"/>
            <w:szCs w:val="22"/>
          </w:rPr>
          <w:delText xml:space="preserve"> 8, 888.</w:delText>
        </w:r>
      </w:del>
    </w:p>
  </w:endnote>
  <w:endnote w:id="31">
    <w:p w14:paraId="7AFF11D2" w14:textId="77777777" w:rsidR="00123E81" w:rsidRPr="00132C01" w:rsidDel="009A2482" w:rsidRDefault="00123E81" w:rsidP="00132C01">
      <w:pPr>
        <w:pStyle w:val="Ttulo2"/>
        <w:shd w:val="clear" w:color="auto" w:fill="FFFFFF"/>
        <w:spacing w:before="0" w:line="240" w:lineRule="auto"/>
        <w:jc w:val="both"/>
        <w:rPr>
          <w:del w:id="328" w:author="agustina ventre" w:date="2018-11-26T15:24:00Z"/>
          <w:rFonts w:ascii="Calibri" w:hAnsi="Calibri"/>
          <w:b/>
          <w:sz w:val="22"/>
          <w:szCs w:val="22"/>
          <w:lang w:val="es-ES"/>
        </w:rPr>
      </w:pPr>
      <w:del w:id="329" w:author="agustina ventre" w:date="2018-11-26T15:24:00Z">
        <w:r w:rsidRPr="00132C01" w:rsidDel="009A2482">
          <w:rPr>
            <w:rStyle w:val="Refdenotaalfinal"/>
            <w:rFonts w:ascii="Calibri" w:hAnsi="Calibri"/>
            <w:b/>
            <w:sz w:val="22"/>
            <w:szCs w:val="22"/>
          </w:rPr>
          <w:endnoteRef/>
        </w:r>
        <w:r w:rsidRPr="00132C01" w:rsidDel="009A2482">
          <w:rPr>
            <w:rFonts w:ascii="Calibri" w:hAnsi="Calibri"/>
            <w:b/>
            <w:sz w:val="22"/>
            <w:szCs w:val="22"/>
          </w:rPr>
          <w:delText xml:space="preserve"> </w:delText>
        </w:r>
        <w:r w:rsidRPr="00132C01" w:rsidDel="009A2482">
          <w:rPr>
            <w:rFonts w:ascii="Calibri" w:hAnsi="Calibri"/>
            <w:noProof/>
            <w:sz w:val="22"/>
            <w:szCs w:val="22"/>
          </w:rPr>
          <w:delText xml:space="preserve">Cardoso P, Rigal F, Carvalho JC. 2015. </w:delText>
        </w:r>
        <w:r w:rsidRPr="00132C01" w:rsidDel="009A2482">
          <w:rPr>
            <w:rFonts w:ascii="Calibri" w:hAnsi="Calibri"/>
            <w:b/>
            <w:sz w:val="22"/>
            <w:szCs w:val="22"/>
          </w:rPr>
          <w:delText xml:space="preserve">BAT – Biodiversity Assessment Tools, an R package for the measurement and estimation of alpha and beta taxon, phylogenetic and functional diversity. </w:delText>
        </w:r>
        <w:r w:rsidRPr="00132C01" w:rsidDel="009A2482">
          <w:rPr>
            <w:rFonts w:ascii="Calibri" w:hAnsi="Calibri"/>
            <w:b/>
            <w:i/>
            <w:noProof/>
            <w:sz w:val="22"/>
            <w:szCs w:val="22"/>
            <w:lang w:val="es-ES"/>
          </w:rPr>
          <w:delText>Methods in Ecology and Evolution</w:delText>
        </w:r>
        <w:r w:rsidRPr="00132C01" w:rsidDel="009A2482">
          <w:rPr>
            <w:rFonts w:ascii="Calibri" w:hAnsi="Calibri"/>
            <w:b/>
            <w:noProof/>
            <w:sz w:val="22"/>
            <w:szCs w:val="22"/>
            <w:lang w:val="es-ES"/>
          </w:rPr>
          <w:delText xml:space="preserve"> </w:delText>
        </w:r>
        <w:r w:rsidRPr="00132C01" w:rsidDel="009A2482">
          <w:rPr>
            <w:rFonts w:ascii="Calibri" w:hAnsi="Calibri"/>
            <w:b/>
            <w:sz w:val="22"/>
            <w:szCs w:val="22"/>
            <w:lang w:val="es-ES"/>
          </w:rPr>
          <w:delText>6, 232–236.</w:delText>
        </w:r>
      </w:del>
    </w:p>
  </w:endnote>
  <w:endnote w:id="32">
    <w:p w14:paraId="6407CD26" w14:textId="77777777" w:rsidR="00626409" w:rsidRPr="00132C01" w:rsidDel="009A2482" w:rsidRDefault="00626409" w:rsidP="00132C01">
      <w:pPr>
        <w:pStyle w:val="Textonotaalfinal"/>
        <w:spacing w:after="0" w:line="240" w:lineRule="auto"/>
        <w:jc w:val="both"/>
        <w:rPr>
          <w:del w:id="332" w:author="agustina ventre" w:date="2018-11-26T15:27:00Z"/>
          <w:sz w:val="22"/>
          <w:szCs w:val="22"/>
          <w:lang w:val="es-ES"/>
        </w:rPr>
      </w:pPr>
      <w:del w:id="333" w:author="agustina ventre" w:date="2018-11-26T15:27:00Z">
        <w:r w:rsidRPr="00132C01" w:rsidDel="009A2482">
          <w:rPr>
            <w:rStyle w:val="Refdenotaalfinal"/>
            <w:sz w:val="22"/>
            <w:szCs w:val="22"/>
          </w:rPr>
          <w:endnoteRef/>
        </w:r>
        <w:r w:rsidRPr="00132C01" w:rsidDel="009A2482">
          <w:rPr>
            <w:sz w:val="22"/>
            <w:szCs w:val="22"/>
          </w:rPr>
          <w:delText xml:space="preserve"> </w:delText>
        </w:r>
        <w:r w:rsidRPr="00132C01" w:rsidDel="009A2482">
          <w:rPr>
            <w:b/>
            <w:sz w:val="22"/>
            <w:szCs w:val="22"/>
            <w:lang w:val="es-ES"/>
          </w:rPr>
          <w:delText>Herrera P. 2018.</w:delText>
        </w:r>
        <w:r w:rsidRPr="00132C01" w:rsidDel="009A2482">
          <w:rPr>
            <w:sz w:val="22"/>
            <w:szCs w:val="22"/>
            <w:lang w:val="es-ES"/>
          </w:rPr>
          <w:delText xml:space="preserve"> Interacción entre orquídeas epífitas y hongos micorrícicos en bosques tropicales del Sur de Ecuador. </w:delText>
        </w:r>
        <w:r w:rsidRPr="00132C01" w:rsidDel="009A2482">
          <w:rPr>
            <w:sz w:val="22"/>
            <w:szCs w:val="22"/>
          </w:rPr>
          <w:delText>PhD Thesis URJC Spain.</w:delText>
        </w:r>
      </w:del>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dvTT4e89fb21">
    <w:panose1 w:val="00000000000000000000"/>
    <w:charset w:val="00"/>
    <w:family w:val="roman"/>
    <w:notTrueType/>
    <w:pitch w:val="default"/>
    <w:sig w:usb0="00000003" w:usb1="00000000" w:usb2="00000000" w:usb3="00000000" w:csb0="00000001" w:csb1="00000000"/>
  </w:font>
  <w:font w:name="AdvTTcb1ba73f.I">
    <w:panose1 w:val="00000000000000000000"/>
    <w:charset w:val="00"/>
    <w:family w:val="roman"/>
    <w:notTrueType/>
    <w:pitch w:val="default"/>
    <w:sig w:usb0="00000003" w:usb1="00000000" w:usb2="00000000" w:usb3="00000000" w:csb0="00000001" w:csb1="00000000"/>
  </w:font>
  <w:font w:name="AdvP41153C">
    <w:panose1 w:val="00000000000000000000"/>
    <w:charset w:val="00"/>
    <w:family w:val="roman"/>
    <w:notTrueType/>
    <w:pitch w:val="default"/>
    <w:sig w:usb0="00000003" w:usb1="00000000" w:usb2="00000000" w:usb3="00000000" w:csb0="00000001" w:csb1="00000000"/>
  </w:font>
  <w:font w:name="AdvP6960">
    <w:panose1 w:val="00000000000000000000"/>
    <w:charset w:val="00"/>
    <w:family w:val="roman"/>
    <w:notTrueType/>
    <w:pitch w:val="default"/>
    <w:sig w:usb0="00000003" w:usb1="00000000" w:usb2="00000000" w:usb3="00000000" w:csb0="00000001" w:csb1="00000000"/>
  </w:font>
  <w:font w:name="AdvP6975">
    <w:panose1 w:val="00000000000000000000"/>
    <w:charset w:val="00"/>
    <w:family w:val="roman"/>
    <w:notTrueType/>
    <w:pitch w:val="default"/>
    <w:sig w:usb0="00000003" w:usb1="00000000" w:usb2="00000000" w:usb3="00000000" w:csb0="00000001" w:csb1="00000000"/>
  </w:font>
  <w:font w:name="AdvGARAD-R">
    <w:panose1 w:val="00000000000000000000"/>
    <w:charset w:val="00"/>
    <w:family w:val="roman"/>
    <w:notTrueType/>
    <w:pitch w:val="default"/>
    <w:sig w:usb0="00000003" w:usb1="00000000" w:usb2="00000000" w:usb3="00000000" w:csb0="00000001" w:csb1="00000000"/>
  </w:font>
  <w:font w:name="AdvGARAD-I">
    <w:panose1 w:val="00000000000000000000"/>
    <w:charset w:val="00"/>
    <w:family w:val="roman"/>
    <w:notTrueType/>
    <w:pitch w:val="default"/>
    <w:sig w:usb0="00000003" w:usb1="00000000" w:usb2="00000000" w:usb3="00000000" w:csb0="00000001" w:csb1="00000000"/>
  </w:font>
  <w:font w:name="AdvGARAD-SB">
    <w:panose1 w:val="00000000000000000000"/>
    <w:charset w:val="00"/>
    <w:family w:val="swiss"/>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AdvOT61c24f70.I">
    <w:panose1 w:val="00000000000000000000"/>
    <w:charset w:val="00"/>
    <w:family w:val="swiss"/>
    <w:notTrueType/>
    <w:pitch w:val="default"/>
    <w:sig w:usb0="00000003" w:usb1="00000000" w:usb2="00000000" w:usb3="00000000" w:csb0="00000001" w:csb1="00000000"/>
  </w:font>
  <w:font w:name="AdvOTdcc99f76.B">
    <w:panose1 w:val="00000000000000000000"/>
    <w:charset w:val="00"/>
    <w:family w:val="swiss"/>
    <w:notTrueType/>
    <w:pitch w:val="default"/>
    <w:sig w:usb0="00000003" w:usb1="00000000" w:usb2="00000000" w:usb3="00000000" w:csb0="00000001" w:csb1="00000000"/>
  </w:font>
  <w:font w:name="AdvOTbfec020b">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Garamond-Italic">
    <w:panose1 w:val="00000000000000000000"/>
    <w:charset w:val="00"/>
    <w:family w:val="roman"/>
    <w:notTrueType/>
    <w:pitch w:val="default"/>
    <w:sig w:usb0="00000003" w:usb1="00000000" w:usb2="00000000" w:usb3="00000000" w:csb0="00000001" w:csb1="00000000"/>
  </w:font>
  <w:font w:name="AGaramond-Bold">
    <w:panose1 w:val="00000000000000000000"/>
    <w:charset w:val="00"/>
    <w:family w:val="roman"/>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AdvPSSXR">
    <w:panose1 w:val="00000000000000000000"/>
    <w:charset w:val="00"/>
    <w:family w:val="swiss"/>
    <w:notTrueType/>
    <w:pitch w:val="default"/>
    <w:sig w:usb0="00000003" w:usb1="00000000" w:usb2="00000000" w:usb3="00000000" w:csb0="00000001" w:csb1="00000000"/>
  </w:font>
  <w:font w:name="Cambria Math">
    <w:panose1 w:val="02040503050406030204"/>
    <w:charset w:val="01"/>
    <w:family w:val="roman"/>
    <w:notTrueType/>
    <w:pitch w:val="variable"/>
  </w:font>
  <w:font w:name="AdvPS_TINR">
    <w:panose1 w:val="00000000000000000000"/>
    <w:charset w:val="00"/>
    <w:family w:val="roman"/>
    <w:notTrueType/>
    <w:pitch w:val="default"/>
    <w:sig w:usb0="00000003" w:usb1="00000000" w:usb2="00000000" w:usb3="00000000" w:csb0="00000001" w:csb1="00000000"/>
  </w:font>
  <w:font w:name="AGaramond-Semibold">
    <w:panose1 w:val="00000000000000000000"/>
    <w:charset w:val="00"/>
    <w:family w:val="roman"/>
    <w:notTrueType/>
    <w:pitch w:val="default"/>
    <w:sig w:usb0="00000003" w:usb1="00000000" w:usb2="00000000" w:usb3="00000000" w:csb0="00000001" w:csb1="00000000"/>
  </w:font>
  <w:font w:name="Syntax-Bold">
    <w:panose1 w:val="00000000000000000000"/>
    <w:charset w:val="00"/>
    <w:family w:val="swiss"/>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Bold">
    <w:panose1 w:val="00000000000000000000"/>
    <w:charset w:val="00"/>
    <w:family w:val="roman"/>
    <w:notTrueType/>
    <w:pitch w:val="default"/>
    <w:sig w:usb0="00000003" w:usb1="00000000" w:usb2="00000000" w:usb3="00000000" w:csb0="00000001" w:csb1="00000000"/>
  </w:font>
  <w:font w:name="AdvGARB">
    <w:panose1 w:val="00000000000000000000"/>
    <w:charset w:val="00"/>
    <w:family w:val="roman"/>
    <w:notTrueType/>
    <w:pitch w:val="default"/>
    <w:sig w:usb0="00000003" w:usb1="00000000" w:usb2="00000000" w:usb3="00000000" w:csb0="00000001" w:csb1="00000000"/>
  </w:font>
  <w:font w:name="AdvBMa1">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ArialNarrow,BoldItalic">
    <w:panose1 w:val="00000000000000000000"/>
    <w:charset w:val="00"/>
    <w:family w:val="auto"/>
    <w:notTrueType/>
    <w:pitch w:val="default"/>
    <w:sig w:usb0="00000003" w:usb1="00000000" w:usb2="00000000" w:usb3="00000000" w:csb0="00000001" w:csb1="00000000"/>
  </w:font>
  <w:font w:name="ArialNarrow,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7D0717" w14:textId="77777777" w:rsidR="00B85340" w:rsidRDefault="00B85340" w:rsidP="003E77C2">
      <w:pPr>
        <w:spacing w:after="0" w:line="240" w:lineRule="auto"/>
      </w:pPr>
      <w:r>
        <w:separator/>
      </w:r>
    </w:p>
  </w:footnote>
  <w:footnote w:type="continuationSeparator" w:id="0">
    <w:p w14:paraId="2D6A5B35" w14:textId="77777777" w:rsidR="00B85340" w:rsidRDefault="00B85340" w:rsidP="003E77C2">
      <w:pPr>
        <w:spacing w:after="0" w:line="240" w:lineRule="auto"/>
      </w:pPr>
      <w:r>
        <w:continuationSeparator/>
      </w:r>
    </w:p>
  </w:footnote>
  <w:footnote w:id="1">
    <w:p w14:paraId="3912A150" w14:textId="77777777" w:rsidR="00A174EF" w:rsidRPr="003E429B" w:rsidRDefault="00A174EF" w:rsidP="00A174EF">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sz w:val="16"/>
          <w:szCs w:val="16"/>
          <w:lang w:val="en-US"/>
        </w:rPr>
        <w:t xml:space="preserve">Krebs 1972. </w:t>
      </w:r>
      <w:r w:rsidRPr="003E429B">
        <w:rPr>
          <w:rFonts w:ascii="Arial Narrow" w:hAnsi="Arial Narrow" w:cs="Arial"/>
          <w:i/>
          <w:color w:val="000000"/>
          <w:sz w:val="16"/>
          <w:szCs w:val="16"/>
          <w:shd w:val="clear" w:color="auto" w:fill="FFFFFF"/>
        </w:rPr>
        <w:t>Ecology: the experimental analysis of distribution and abundance</w:t>
      </w:r>
      <w:r w:rsidRPr="003E429B">
        <w:rPr>
          <w:rFonts w:ascii="Arial Narrow" w:hAnsi="Arial Narrow" w:cs="Arial"/>
          <w:color w:val="000000"/>
          <w:sz w:val="16"/>
          <w:szCs w:val="16"/>
          <w:shd w:val="clear" w:color="auto" w:fill="FFFFFF"/>
        </w:rPr>
        <w:t>. 694 pp. Harper &amp; Row New York</w:t>
      </w:r>
    </w:p>
  </w:footnote>
  <w:footnote w:id="2">
    <w:p w14:paraId="1AC33A5B" w14:textId="77777777" w:rsidR="00A174EF" w:rsidRPr="003E429B" w:rsidRDefault="00A174EF" w:rsidP="00A174EF">
      <w:pPr>
        <w:autoSpaceDE w:val="0"/>
        <w:autoSpaceDN w:val="0"/>
        <w:adjustRightInd w:val="0"/>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cs="AdvTT4e89fb21"/>
          <w:sz w:val="16"/>
          <w:szCs w:val="16"/>
          <w:lang w:val="en-US"/>
        </w:rPr>
        <w:t xml:space="preserve">Dunn </w:t>
      </w:r>
      <w:r w:rsidRPr="003E429B">
        <w:rPr>
          <w:rFonts w:ascii="Arial Narrow" w:hAnsi="Arial Narrow" w:cs="AdvTTcb1ba73f.I"/>
          <w:sz w:val="16"/>
          <w:szCs w:val="16"/>
          <w:lang w:val="en-US"/>
        </w:rPr>
        <w:t xml:space="preserve">et al. </w:t>
      </w:r>
      <w:r w:rsidRPr="003E429B">
        <w:rPr>
          <w:rFonts w:ascii="Arial Narrow" w:hAnsi="Arial Narrow" w:cs="AdvTT4e89fb21"/>
          <w:sz w:val="16"/>
          <w:szCs w:val="16"/>
          <w:lang w:val="en-US"/>
        </w:rPr>
        <w:t xml:space="preserve">2009. </w:t>
      </w:r>
      <w:r w:rsidRPr="003E429B">
        <w:rPr>
          <w:rFonts w:ascii="Arial Narrow" w:hAnsi="Arial Narrow" w:cs="AdvTTcb1ba73f.I"/>
          <w:sz w:val="16"/>
          <w:szCs w:val="16"/>
          <w:lang w:val="en-US"/>
        </w:rPr>
        <w:t>Proc</w:t>
      </w:r>
      <w:r w:rsidRPr="003E429B">
        <w:rPr>
          <w:rFonts w:ascii="Arial Narrow" w:hAnsi="Arial Narrow" w:cs="AdvTT4e89fb21"/>
          <w:sz w:val="16"/>
          <w:szCs w:val="16"/>
          <w:lang w:val="en-US"/>
        </w:rPr>
        <w:t xml:space="preserve">. </w:t>
      </w:r>
      <w:r w:rsidRPr="003E429B">
        <w:rPr>
          <w:rFonts w:ascii="Arial Narrow" w:hAnsi="Arial Narrow" w:cs="AdvTTcb1ba73f.I"/>
          <w:sz w:val="16"/>
          <w:szCs w:val="16"/>
          <w:lang w:val="en-US"/>
        </w:rPr>
        <w:t xml:space="preserve">Proc. R. Soc. </w:t>
      </w:r>
      <w:r w:rsidRPr="003E429B">
        <w:rPr>
          <w:rFonts w:ascii="Arial Narrow" w:hAnsi="Arial Narrow" w:cs="AdvTTcb1ba73f.I"/>
          <w:sz w:val="16"/>
          <w:szCs w:val="16"/>
        </w:rPr>
        <w:t xml:space="preserve">Lond. B. </w:t>
      </w:r>
      <w:r w:rsidRPr="003E429B">
        <w:rPr>
          <w:rFonts w:ascii="Arial Narrow" w:hAnsi="Arial Narrow" w:cs="AdvTT4e89fb21"/>
          <w:sz w:val="16"/>
          <w:szCs w:val="16"/>
        </w:rPr>
        <w:t>276: 3037</w:t>
      </w:r>
      <w:r w:rsidRPr="003E429B">
        <w:rPr>
          <w:rFonts w:ascii="Arial Narrow" w:hAnsi="Arial Narrow" w:cs="AdvP41153C"/>
          <w:sz w:val="16"/>
          <w:szCs w:val="16"/>
        </w:rPr>
        <w:t>–</w:t>
      </w:r>
      <w:r w:rsidRPr="003E429B">
        <w:rPr>
          <w:rFonts w:ascii="Arial Narrow" w:hAnsi="Arial Narrow" w:cs="AdvTT4e89fb21"/>
          <w:sz w:val="16"/>
          <w:szCs w:val="16"/>
        </w:rPr>
        <w:t>3045</w:t>
      </w:r>
    </w:p>
  </w:footnote>
  <w:footnote w:id="3">
    <w:p w14:paraId="4EA262B0" w14:textId="77777777" w:rsidR="00A174EF" w:rsidRPr="00FA03AF" w:rsidRDefault="00A174EF" w:rsidP="00A174EF">
      <w:pPr>
        <w:pStyle w:val="Textonotapie"/>
        <w:spacing w:line="240" w:lineRule="auto"/>
        <w:rPr>
          <w:rFonts w:ascii="Arial Narrow" w:hAnsi="Arial Narrow"/>
          <w:sz w:val="16"/>
          <w:szCs w:val="16"/>
          <w:lang w:val="nl-BE"/>
        </w:rPr>
      </w:pPr>
      <w:r w:rsidRPr="003E429B">
        <w:rPr>
          <w:rStyle w:val="Refdenotaalpie"/>
          <w:rFonts w:ascii="Arial Narrow" w:hAnsi="Arial Narrow"/>
          <w:sz w:val="16"/>
          <w:szCs w:val="16"/>
        </w:rPr>
        <w:footnoteRef/>
      </w:r>
      <w:r w:rsidRPr="00FA03AF">
        <w:rPr>
          <w:rFonts w:ascii="Arial Narrow" w:hAnsi="Arial Narrow"/>
          <w:sz w:val="16"/>
          <w:szCs w:val="16"/>
          <w:lang w:val="nl-BE"/>
        </w:rPr>
        <w:t xml:space="preserve"> Afkhami et al. 2014. Ecol. Lett. 17: </w:t>
      </w:r>
      <w:r w:rsidRPr="00FA03AF">
        <w:rPr>
          <w:rFonts w:ascii="Arial Narrow" w:hAnsi="Arial Narrow" w:cs="Arial"/>
          <w:sz w:val="16"/>
          <w:szCs w:val="16"/>
          <w:shd w:val="clear" w:color="auto" w:fill="FFFFFF"/>
          <w:lang w:val="nl-BE"/>
        </w:rPr>
        <w:t>1265-1273.</w:t>
      </w:r>
    </w:p>
  </w:footnote>
  <w:footnote w:id="4">
    <w:p w14:paraId="46B0EB87" w14:textId="77777777" w:rsidR="00A174EF" w:rsidRPr="003E429B" w:rsidDel="002E3BEC" w:rsidRDefault="00A174EF" w:rsidP="00A174EF">
      <w:pPr>
        <w:pStyle w:val="Textonotapie"/>
        <w:spacing w:line="240" w:lineRule="auto"/>
        <w:rPr>
          <w:del w:id="14" w:author="agustina ventre" w:date="2018-11-26T14:59:00Z"/>
          <w:rFonts w:ascii="Arial Narrow" w:hAnsi="Arial Narrow"/>
          <w:sz w:val="16"/>
          <w:szCs w:val="16"/>
          <w:lang w:val="nl-BE"/>
        </w:rPr>
      </w:pPr>
      <w:del w:id="15" w:author="agustina ventre" w:date="2018-11-26T14:59:00Z">
        <w:r w:rsidRPr="003E429B" w:rsidDel="002E3BEC">
          <w:rPr>
            <w:rStyle w:val="Refdenotaalpie"/>
            <w:rFonts w:ascii="Arial Narrow" w:hAnsi="Arial Narrow"/>
            <w:sz w:val="16"/>
            <w:szCs w:val="16"/>
          </w:rPr>
          <w:footnoteRef/>
        </w:r>
        <w:r w:rsidRPr="003E429B" w:rsidDel="002E3BEC">
          <w:rPr>
            <w:rFonts w:ascii="Arial Narrow" w:hAnsi="Arial Narrow"/>
            <w:sz w:val="16"/>
            <w:szCs w:val="16"/>
            <w:lang w:val="nl-BE"/>
          </w:rPr>
          <w:delText xml:space="preserve"> Gilman et al. 2010. Trends Ecol. Evol. </w:delText>
        </w:r>
        <w:r w:rsidRPr="003E429B" w:rsidDel="002E3BEC">
          <w:rPr>
            <w:rFonts w:ascii="Arial Narrow" w:hAnsi="Arial Narrow" w:cs="Arial"/>
            <w:color w:val="000000"/>
            <w:sz w:val="16"/>
            <w:szCs w:val="16"/>
            <w:shd w:val="clear" w:color="auto" w:fill="FFFFFF"/>
            <w:lang w:val="nl-BE"/>
          </w:rPr>
          <w:delText>25: 325-331</w:delText>
        </w:r>
      </w:del>
    </w:p>
  </w:footnote>
  <w:footnote w:id="5">
    <w:p w14:paraId="4497EEB4" w14:textId="77777777" w:rsidR="002A5D9B" w:rsidRPr="003E429B" w:rsidDel="002E3BEC" w:rsidRDefault="002A5D9B" w:rsidP="002A5D9B">
      <w:pPr>
        <w:pStyle w:val="Textonotapie"/>
        <w:spacing w:line="240" w:lineRule="auto"/>
        <w:rPr>
          <w:del w:id="36" w:author="agustina ventre" w:date="2018-11-26T15:05:00Z"/>
          <w:rFonts w:ascii="Arial Narrow" w:hAnsi="Arial Narrow"/>
          <w:sz w:val="16"/>
          <w:szCs w:val="16"/>
          <w:lang w:val="en-US"/>
        </w:rPr>
      </w:pPr>
      <w:del w:id="37" w:author="agustina ventre" w:date="2018-11-26T15:05:00Z">
        <w:r w:rsidRPr="003E429B" w:rsidDel="002E3BEC">
          <w:rPr>
            <w:rStyle w:val="Refdenotaalpie"/>
            <w:rFonts w:ascii="Arial Narrow" w:hAnsi="Arial Narrow"/>
            <w:sz w:val="16"/>
            <w:szCs w:val="16"/>
          </w:rPr>
          <w:footnoteRef/>
        </w:r>
        <w:r w:rsidRPr="003E429B" w:rsidDel="002E3BEC">
          <w:rPr>
            <w:rFonts w:ascii="Arial Narrow" w:hAnsi="Arial Narrow"/>
            <w:sz w:val="16"/>
            <w:szCs w:val="16"/>
          </w:rPr>
          <w:delText xml:space="preserve"> Hughes 2000</w:delText>
        </w:r>
        <w:r w:rsidRPr="003E429B" w:rsidDel="002E3BEC">
          <w:rPr>
            <w:rFonts w:ascii="Arial Narrow" w:hAnsi="Arial Narrow"/>
            <w:sz w:val="16"/>
            <w:szCs w:val="16"/>
            <w:lang w:val="en-US"/>
          </w:rPr>
          <w:delText xml:space="preserve">. </w:delText>
        </w:r>
        <w:r w:rsidRPr="003E429B" w:rsidDel="002E3BEC">
          <w:rPr>
            <w:rFonts w:ascii="Arial Narrow" w:hAnsi="Arial Narrow"/>
            <w:sz w:val="16"/>
            <w:szCs w:val="16"/>
          </w:rPr>
          <w:delText>Oecologia 123: 375-383</w:delText>
        </w:r>
      </w:del>
    </w:p>
  </w:footnote>
  <w:footnote w:id="6">
    <w:p w14:paraId="3E0943AC" w14:textId="77777777" w:rsidR="0087064B" w:rsidRPr="003E429B" w:rsidRDefault="0087064B" w:rsidP="0087064B">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Rasmussen &amp; Rasmussen 2018. Bot. J. Linn. Soc. </w:t>
      </w:r>
      <w:r w:rsidRPr="003E429B">
        <w:rPr>
          <w:rFonts w:ascii="Arial Narrow" w:eastAsiaTheme="minorHAnsi" w:hAnsi="Arial Narrow" w:cs="NewCenturySchlbk-Bold"/>
          <w:bCs/>
          <w:sz w:val="16"/>
          <w:szCs w:val="16"/>
          <w:lang w:val="en-US"/>
        </w:rPr>
        <w:t>186</w:t>
      </w:r>
      <w:r w:rsidRPr="003E429B">
        <w:rPr>
          <w:rFonts w:ascii="Arial Narrow" w:eastAsiaTheme="minorHAnsi" w:hAnsi="Arial Narrow" w:cs="NewCenturySchlbk-Roman"/>
          <w:sz w:val="16"/>
          <w:szCs w:val="16"/>
          <w:lang w:val="en-US"/>
        </w:rPr>
        <w:t>: 456–472</w:t>
      </w:r>
    </w:p>
  </w:footnote>
  <w:footnote w:id="7">
    <w:p w14:paraId="04760590" w14:textId="77777777" w:rsidR="0087064B" w:rsidRPr="003E429B" w:rsidRDefault="0087064B" w:rsidP="0087064B">
      <w:pPr>
        <w:pStyle w:val="Textonotapie"/>
        <w:spacing w:line="240" w:lineRule="auto"/>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Wagner et al. 2015. </w:t>
      </w:r>
      <w:r w:rsidRPr="003E429B">
        <w:rPr>
          <w:rFonts w:ascii="Arial Narrow" w:eastAsiaTheme="minorHAnsi" w:hAnsi="Arial Narrow" w:cs="AdvOT61c24f70.I"/>
          <w:sz w:val="16"/>
          <w:szCs w:val="16"/>
          <w:lang w:val="en-US"/>
        </w:rPr>
        <w:t xml:space="preserve">AoB Plants </w:t>
      </w:r>
      <w:r w:rsidRPr="003E429B">
        <w:rPr>
          <w:rFonts w:ascii="Arial Narrow" w:eastAsiaTheme="minorHAnsi" w:hAnsi="Arial Narrow" w:cs="AdvOTdcc99f76.B"/>
          <w:sz w:val="16"/>
          <w:szCs w:val="16"/>
          <w:lang w:val="en-US"/>
        </w:rPr>
        <w:t>7</w:t>
      </w:r>
      <w:r w:rsidRPr="003E429B">
        <w:rPr>
          <w:rFonts w:ascii="Arial Narrow" w:eastAsiaTheme="minorHAnsi" w:hAnsi="Arial Narrow" w:cs="AdvOTbfec020b"/>
          <w:sz w:val="16"/>
          <w:szCs w:val="16"/>
          <w:lang w:val="en-US"/>
        </w:rPr>
        <w:t>: plu092</w:t>
      </w:r>
    </w:p>
  </w:footnote>
  <w:footnote w:id="8">
    <w:p w14:paraId="3EC02441" w14:textId="77777777" w:rsidR="0087064B" w:rsidRPr="003E429B" w:rsidRDefault="0087064B" w:rsidP="0087064B">
      <w:pPr>
        <w:pStyle w:val="Textonotapie"/>
        <w:spacing w:line="240" w:lineRule="auto"/>
        <w:rPr>
          <w:rFonts w:ascii="Arial Narrow" w:hAnsi="Arial Narrow"/>
          <w:sz w:val="16"/>
          <w:szCs w:val="16"/>
        </w:rPr>
      </w:pPr>
      <w:r w:rsidRPr="003E429B">
        <w:rPr>
          <w:rStyle w:val="Refdenotaalpie"/>
          <w:rFonts w:ascii="Arial Narrow" w:hAnsi="Arial Narrow"/>
          <w:sz w:val="16"/>
          <w:szCs w:val="16"/>
        </w:rPr>
        <w:footnoteRef/>
      </w:r>
      <w:r w:rsidRPr="003E429B">
        <w:rPr>
          <w:rFonts w:ascii="Arial Narrow" w:hAnsi="Arial Narrow"/>
          <w:sz w:val="16"/>
          <w:szCs w:val="16"/>
        </w:rPr>
        <w:t xml:space="preserve"> Burns &amp; Zotz 2010. Ecology 91: 377-385</w:t>
      </w:r>
    </w:p>
  </w:footnote>
  <w:footnote w:id="9">
    <w:p w14:paraId="6C3B9B44" w14:textId="77777777" w:rsidR="0087064B" w:rsidRPr="005C625F" w:rsidRDefault="0087064B" w:rsidP="0087064B">
      <w:pPr>
        <w:pStyle w:val="Textonotapie"/>
        <w:spacing w:line="240" w:lineRule="auto"/>
        <w:jc w:val="both"/>
        <w:rPr>
          <w:rFonts w:ascii="Arial Narrow" w:hAnsi="Arial Narrow"/>
          <w:sz w:val="16"/>
          <w:szCs w:val="16"/>
          <w:rPrChange w:id="40" w:author="agustina ventre" w:date="2018-11-26T15:42:00Z">
            <w:rPr>
              <w:rFonts w:ascii="Arial Narrow" w:hAnsi="Arial Narrow"/>
              <w:sz w:val="16"/>
              <w:szCs w:val="16"/>
              <w:lang w:val="es-ES"/>
            </w:rPr>
          </w:rPrChange>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McKendrick et al. 2002. </w:t>
      </w:r>
      <w:r w:rsidRPr="003E429B">
        <w:rPr>
          <w:rFonts w:ascii="Arial Narrow" w:eastAsiaTheme="minorHAnsi" w:hAnsi="Arial Narrow" w:cs="AdvGARAD-I"/>
          <w:sz w:val="16"/>
          <w:szCs w:val="16"/>
          <w:lang w:val="en-US"/>
        </w:rPr>
        <w:t xml:space="preserve">New Phytol. </w:t>
      </w:r>
      <w:r w:rsidRPr="005C625F">
        <w:rPr>
          <w:rFonts w:ascii="Arial Narrow" w:eastAsiaTheme="minorHAnsi" w:hAnsi="Arial Narrow" w:cs="AdvGARAD-SB"/>
          <w:sz w:val="16"/>
          <w:szCs w:val="16"/>
          <w:rPrChange w:id="41" w:author="agustina ventre" w:date="2018-11-26T15:42:00Z">
            <w:rPr>
              <w:rFonts w:ascii="Arial Narrow" w:eastAsiaTheme="minorHAnsi" w:hAnsi="Arial Narrow" w:cs="AdvGARAD-SB"/>
              <w:sz w:val="16"/>
              <w:szCs w:val="16"/>
              <w:lang w:val="es-ES"/>
            </w:rPr>
          </w:rPrChange>
        </w:rPr>
        <w:t>154</w:t>
      </w:r>
      <w:r w:rsidRPr="005C625F">
        <w:rPr>
          <w:rFonts w:ascii="Arial Narrow" w:eastAsiaTheme="minorHAnsi" w:hAnsi="Arial Narrow" w:cs="AdvGARAD-R"/>
          <w:sz w:val="16"/>
          <w:szCs w:val="16"/>
          <w:rPrChange w:id="42" w:author="agustina ventre" w:date="2018-11-26T15:42:00Z">
            <w:rPr>
              <w:rFonts w:ascii="Arial Narrow" w:eastAsiaTheme="minorHAnsi" w:hAnsi="Arial Narrow" w:cs="AdvGARAD-R"/>
              <w:sz w:val="16"/>
              <w:szCs w:val="16"/>
              <w:lang w:val="es-ES"/>
            </w:rPr>
          </w:rPrChange>
        </w:rPr>
        <w:t>: 233</w:t>
      </w:r>
      <w:r w:rsidRPr="005C625F">
        <w:rPr>
          <w:rFonts w:ascii="Arial Narrow" w:eastAsiaTheme="minorHAnsi" w:hAnsi="Arial Narrow" w:cs="AdvTT3713a231+20"/>
          <w:sz w:val="16"/>
          <w:szCs w:val="16"/>
          <w:rPrChange w:id="43" w:author="agustina ventre" w:date="2018-11-26T15:42:00Z">
            <w:rPr>
              <w:rFonts w:ascii="Arial Narrow" w:eastAsiaTheme="minorHAnsi" w:hAnsi="Arial Narrow" w:cs="AdvTT3713a231+20"/>
              <w:sz w:val="16"/>
              <w:szCs w:val="16"/>
              <w:lang w:val="es-ES"/>
            </w:rPr>
          </w:rPrChange>
        </w:rPr>
        <w:t>–</w:t>
      </w:r>
      <w:r w:rsidRPr="005C625F">
        <w:rPr>
          <w:rFonts w:ascii="Arial Narrow" w:eastAsiaTheme="minorHAnsi" w:hAnsi="Arial Narrow" w:cs="AdvGARAD-R"/>
          <w:sz w:val="16"/>
          <w:szCs w:val="16"/>
          <w:rPrChange w:id="44" w:author="agustina ventre" w:date="2018-11-26T15:42:00Z">
            <w:rPr>
              <w:rFonts w:ascii="Arial Narrow" w:eastAsiaTheme="minorHAnsi" w:hAnsi="Arial Narrow" w:cs="AdvGARAD-R"/>
              <w:sz w:val="16"/>
              <w:szCs w:val="16"/>
              <w:lang w:val="es-ES"/>
            </w:rPr>
          </w:rPrChange>
        </w:rPr>
        <w:t>247</w:t>
      </w:r>
    </w:p>
  </w:footnote>
  <w:footnote w:id="10">
    <w:p w14:paraId="45C06EBF" w14:textId="77777777" w:rsidR="0087064B" w:rsidRPr="005C625F" w:rsidRDefault="0087064B" w:rsidP="0087064B">
      <w:pPr>
        <w:pStyle w:val="Textonotapie"/>
        <w:spacing w:line="240" w:lineRule="auto"/>
        <w:jc w:val="both"/>
        <w:rPr>
          <w:rFonts w:ascii="Arial Narrow" w:hAnsi="Arial Narrow"/>
          <w:sz w:val="16"/>
          <w:szCs w:val="16"/>
          <w:rPrChange w:id="45" w:author="agustina ventre" w:date="2018-11-26T15:42:00Z">
            <w:rPr>
              <w:rFonts w:ascii="Arial Narrow" w:hAnsi="Arial Narrow"/>
              <w:sz w:val="16"/>
              <w:szCs w:val="16"/>
              <w:lang w:val="es-ES"/>
            </w:rPr>
          </w:rPrChange>
        </w:rPr>
      </w:pPr>
      <w:r w:rsidRPr="003E429B">
        <w:rPr>
          <w:rStyle w:val="Refdenotaalpie"/>
          <w:rFonts w:ascii="Arial Narrow" w:hAnsi="Arial Narrow"/>
          <w:sz w:val="16"/>
          <w:szCs w:val="16"/>
        </w:rPr>
        <w:footnoteRef/>
      </w:r>
      <w:r w:rsidRPr="005C625F">
        <w:rPr>
          <w:rFonts w:ascii="Arial Narrow" w:hAnsi="Arial Narrow"/>
          <w:sz w:val="16"/>
          <w:szCs w:val="16"/>
          <w:rPrChange w:id="46" w:author="agustina ventre" w:date="2018-11-26T15:42:00Z">
            <w:rPr>
              <w:rFonts w:ascii="Arial Narrow" w:hAnsi="Arial Narrow"/>
              <w:sz w:val="16"/>
              <w:szCs w:val="16"/>
              <w:lang w:val="es-ES"/>
            </w:rPr>
          </w:rPrChange>
        </w:rPr>
        <w:t xml:space="preserve"> Bidartondo &amp; Read 2008. Mol. Ecol. 17: 3707–3716</w:t>
      </w:r>
    </w:p>
  </w:footnote>
  <w:footnote w:id="11">
    <w:p w14:paraId="026576B9" w14:textId="77777777" w:rsidR="0087064B" w:rsidRPr="005C625F" w:rsidRDefault="0087064B" w:rsidP="0087064B">
      <w:pPr>
        <w:pStyle w:val="Textonotapie"/>
        <w:spacing w:line="240" w:lineRule="auto"/>
        <w:jc w:val="both"/>
        <w:rPr>
          <w:rFonts w:ascii="Arial Narrow" w:hAnsi="Arial Narrow"/>
          <w:sz w:val="16"/>
          <w:szCs w:val="16"/>
          <w:rPrChange w:id="47" w:author="agustina ventre" w:date="2018-11-26T15:42:00Z">
            <w:rPr>
              <w:rFonts w:ascii="Arial Narrow" w:hAnsi="Arial Narrow"/>
              <w:sz w:val="16"/>
              <w:szCs w:val="16"/>
              <w:lang w:val="es-ES"/>
            </w:rPr>
          </w:rPrChange>
        </w:rPr>
      </w:pPr>
      <w:r w:rsidRPr="003E429B">
        <w:rPr>
          <w:rStyle w:val="Refdenotaalpie"/>
          <w:rFonts w:ascii="Arial Narrow" w:hAnsi="Arial Narrow"/>
          <w:sz w:val="16"/>
          <w:szCs w:val="16"/>
        </w:rPr>
        <w:footnoteRef/>
      </w:r>
      <w:r w:rsidRPr="005C625F">
        <w:rPr>
          <w:rFonts w:ascii="Arial Narrow" w:hAnsi="Arial Narrow"/>
          <w:sz w:val="16"/>
          <w:szCs w:val="16"/>
          <w:rPrChange w:id="48" w:author="agustina ventre" w:date="2018-11-26T15:42:00Z">
            <w:rPr>
              <w:rFonts w:ascii="Arial Narrow" w:hAnsi="Arial Narrow"/>
              <w:sz w:val="16"/>
              <w:szCs w:val="16"/>
              <w:lang w:val="es-ES"/>
            </w:rPr>
          </w:rPrChange>
        </w:rPr>
        <w:t xml:space="preserve"> Jacquemyn et al. 2016. Sci. Rep. 6: 37182</w:t>
      </w:r>
    </w:p>
  </w:footnote>
  <w:footnote w:id="12">
    <w:p w14:paraId="098848D0"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Ogura-Tsujita et al. 2018. Mol. Ecol. 27: </w:t>
      </w:r>
      <w:r w:rsidRPr="003E429B">
        <w:rPr>
          <w:rFonts w:ascii="Arial Narrow" w:hAnsi="Arial Narrow" w:cs="Arial"/>
          <w:sz w:val="16"/>
          <w:szCs w:val="16"/>
          <w:shd w:val="clear" w:color="auto" w:fill="FFFFFF"/>
          <w:lang w:val="es-ES"/>
        </w:rPr>
        <w:t>1324-1337</w:t>
      </w:r>
    </w:p>
  </w:footnote>
  <w:footnote w:id="13">
    <w:p w14:paraId="4C5E107B"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Otero et al. 2007. Am. J. Bot. 94: 1944–1950</w:t>
      </w:r>
    </w:p>
  </w:footnote>
  <w:footnote w:id="14">
    <w:p w14:paraId="4FAB2301"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Martos et al. 2012. Mol. Ecol. 21: 5098–5109</w:t>
      </w:r>
    </w:p>
  </w:footnote>
  <w:footnote w:id="15">
    <w:p w14:paraId="736AB03B" w14:textId="77777777" w:rsidR="0087064B" w:rsidRPr="003E429B" w:rsidRDefault="0087064B" w:rsidP="0087064B">
      <w:pPr>
        <w:pStyle w:val="Textonotapie"/>
        <w:spacing w:line="240" w:lineRule="auto"/>
        <w:jc w:val="both"/>
        <w:rPr>
          <w:rFonts w:ascii="Arial Narrow" w:hAnsi="Arial Narrow"/>
          <w:sz w:val="16"/>
          <w:szCs w:val="16"/>
          <w:lang w:val="es-E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Suarez &amp; Kottke 2016. Lankesteriana 16: 299-305</w:t>
      </w:r>
    </w:p>
  </w:footnote>
  <w:footnote w:id="16">
    <w:p w14:paraId="5EF7C397" w14:textId="77777777" w:rsidR="0087064B" w:rsidRPr="003E429B" w:rsidRDefault="0087064B" w:rsidP="0087064B">
      <w:pPr>
        <w:pStyle w:val="Textonotapie"/>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s-ES"/>
        </w:rPr>
        <w:t xml:space="preserve"> Herrera et al. 2018. </w:t>
      </w:r>
      <w:r w:rsidRPr="003E429B">
        <w:rPr>
          <w:rFonts w:ascii="Arial Narrow" w:hAnsi="Arial Narrow"/>
          <w:sz w:val="16"/>
          <w:szCs w:val="16"/>
          <w:lang w:val="en-US" w:eastAsia="en-GB"/>
        </w:rPr>
        <w:t>Mycoscience 59: 38-48</w:t>
      </w:r>
    </w:p>
  </w:footnote>
  <w:footnote w:id="17">
    <w:p w14:paraId="621750F2" w14:textId="77777777" w:rsidR="0087064B" w:rsidRPr="003E429B" w:rsidRDefault="0087064B" w:rsidP="0087064B">
      <w:pPr>
        <w:pStyle w:val="Textonotapie"/>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Riofrío et al. 2013. Am. J. Bot. 100: 2339-2348</w:t>
      </w:r>
    </w:p>
  </w:footnote>
  <w:footnote w:id="18">
    <w:p w14:paraId="33892CA1" w14:textId="77777777" w:rsidR="0087064B" w:rsidRPr="003E429B" w:rsidRDefault="0087064B" w:rsidP="0087064B">
      <w:pPr>
        <w:pStyle w:val="Textonotapie"/>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lang w:val="en-US"/>
        </w:rPr>
        <w:t xml:space="preserve"> Jacquemyn et al. 2014. New Phytol. 202: 616-627</w:t>
      </w:r>
    </w:p>
  </w:footnote>
  <w:footnote w:id="19">
    <w:p w14:paraId="3081F8BA" w14:textId="77777777" w:rsidR="0087064B" w:rsidRPr="003E429B" w:rsidRDefault="0087064B" w:rsidP="0087064B">
      <w:pPr>
        <w:autoSpaceDE w:val="0"/>
        <w:autoSpaceDN w:val="0"/>
        <w:adjustRightInd w:val="0"/>
        <w:spacing w:line="240" w:lineRule="auto"/>
        <w:jc w:val="both"/>
        <w:rPr>
          <w:rFonts w:ascii="Arial Narrow" w:hAnsi="Arial Narrow"/>
          <w:sz w:val="16"/>
          <w:szCs w:val="16"/>
          <w:lang w:val="en-US"/>
        </w:rPr>
      </w:pPr>
      <w:r w:rsidRPr="003E429B">
        <w:rPr>
          <w:rStyle w:val="Refdenotaalpie"/>
          <w:rFonts w:ascii="Arial Narrow" w:hAnsi="Arial Narrow"/>
          <w:sz w:val="16"/>
          <w:szCs w:val="16"/>
        </w:rPr>
        <w:footnoteRef/>
      </w:r>
      <w:r w:rsidRPr="003E429B">
        <w:rPr>
          <w:rFonts w:ascii="Arial Narrow" w:hAnsi="Arial Narrow"/>
          <w:sz w:val="16"/>
          <w:szCs w:val="16"/>
        </w:rPr>
        <w:t xml:space="preserve"> </w:t>
      </w:r>
      <w:r w:rsidRPr="003E429B">
        <w:rPr>
          <w:rFonts w:ascii="Arial Narrow" w:hAnsi="Arial Narrow" w:cs="AdvOTbfec020b"/>
          <w:sz w:val="16"/>
          <w:szCs w:val="16"/>
          <w:lang w:val="en-US"/>
        </w:rPr>
        <w:t xml:space="preserve">Clements 1987. Orchid-fungus-host associations of epiphytic orchids. In: </w:t>
      </w:r>
      <w:r w:rsidRPr="003E429B">
        <w:rPr>
          <w:rFonts w:ascii="Arial Narrow" w:hAnsi="Arial Narrow" w:cs="AdvOT61c24f70.I"/>
          <w:i/>
          <w:sz w:val="16"/>
          <w:szCs w:val="16"/>
          <w:lang w:val="en-US"/>
        </w:rPr>
        <w:t>Proceedings of the 12</w:t>
      </w:r>
      <w:r w:rsidRPr="003E429B">
        <w:rPr>
          <w:rFonts w:ascii="Arial Narrow" w:hAnsi="Arial Narrow" w:cs="AdvOT61c24f70.I"/>
          <w:i/>
          <w:sz w:val="16"/>
          <w:szCs w:val="16"/>
          <w:vertAlign w:val="superscript"/>
          <w:lang w:val="en-US"/>
        </w:rPr>
        <w:t>th</w:t>
      </w:r>
      <w:r w:rsidRPr="003E429B">
        <w:rPr>
          <w:rFonts w:ascii="Arial Narrow" w:hAnsi="Arial Narrow" w:cs="AdvOT61c24f70.I"/>
          <w:i/>
          <w:sz w:val="16"/>
          <w:szCs w:val="16"/>
          <w:lang w:val="en-US"/>
        </w:rPr>
        <w:t xml:space="preserve"> World Orchid Conference</w:t>
      </w:r>
      <w:r>
        <w:rPr>
          <w:rFonts w:ascii="Arial Narrow" w:hAnsi="Arial Narrow" w:cs="AdvOT61c24f70.I"/>
          <w:i/>
          <w:sz w:val="16"/>
          <w:szCs w:val="16"/>
          <w:lang w:val="en-US"/>
        </w:rPr>
        <w:t>.</w:t>
      </w:r>
      <w:r>
        <w:rPr>
          <w:rFonts w:ascii="Arial Narrow" w:hAnsi="Arial Narrow" w:cs="AdvOTbfec020b"/>
          <w:i/>
          <w:sz w:val="16"/>
          <w:szCs w:val="16"/>
          <w:lang w:val="en-US"/>
        </w:rPr>
        <w:t xml:space="preserve"> </w:t>
      </w:r>
      <w:r w:rsidRPr="00A65592">
        <w:rPr>
          <w:rFonts w:ascii="Arial Narrow" w:hAnsi="Arial Narrow" w:cs="AdvOTbfec020b"/>
          <w:sz w:val="16"/>
          <w:szCs w:val="16"/>
          <w:lang w:val="en-US"/>
        </w:rPr>
        <w:t>Tokyo</w:t>
      </w:r>
      <w:r w:rsidRPr="003E429B">
        <w:rPr>
          <w:rFonts w:ascii="Arial Narrow" w:hAnsi="Arial Narrow" w:cs="AdvOTbfec020b"/>
          <w:sz w:val="16"/>
          <w:szCs w:val="16"/>
          <w:lang w:val="en-US"/>
        </w:rPr>
        <w:t xml:space="preserve"> (Saito K</w:t>
      </w:r>
      <w:r>
        <w:rPr>
          <w:rFonts w:ascii="Arial Narrow" w:hAnsi="Arial Narrow" w:cs="AdvOTbfec020b"/>
          <w:sz w:val="16"/>
          <w:szCs w:val="16"/>
          <w:lang w:val="en-US"/>
        </w:rPr>
        <w:t>,</w:t>
      </w:r>
      <w:r w:rsidRPr="003E429B">
        <w:rPr>
          <w:rFonts w:ascii="Arial Narrow" w:hAnsi="Arial Narrow" w:cs="AdvOTbfec020b"/>
          <w:sz w:val="16"/>
          <w:szCs w:val="16"/>
          <w:lang w:val="en-US"/>
        </w:rPr>
        <w:t xml:space="preserve"> Tanaka R Eds.)</w:t>
      </w:r>
    </w:p>
  </w:footnote>
  <w:footnote w:id="20">
    <w:p w14:paraId="052FC20E" w14:textId="77777777" w:rsidR="0087064B" w:rsidRPr="003E429B" w:rsidRDefault="0087064B" w:rsidP="0087064B">
      <w:pPr>
        <w:pStyle w:val="Textonotapie"/>
        <w:spacing w:line="240" w:lineRule="auto"/>
        <w:jc w:val="both"/>
        <w:rPr>
          <w:rFonts w:ascii="Arial Narrow" w:hAnsi="Arial Narrow"/>
          <w:sz w:val="16"/>
          <w:szCs w:val="16"/>
          <w:lang w:val="nl-BE"/>
        </w:rPr>
      </w:pPr>
      <w:r w:rsidRPr="003E429B">
        <w:rPr>
          <w:rStyle w:val="Refdenotaalpie"/>
          <w:rFonts w:ascii="Arial Narrow" w:hAnsi="Arial Narrow"/>
          <w:sz w:val="16"/>
          <w:szCs w:val="16"/>
        </w:rPr>
        <w:footnoteRef/>
      </w:r>
      <w:r w:rsidRPr="003E429B">
        <w:rPr>
          <w:rFonts w:ascii="Arial Narrow" w:hAnsi="Arial Narrow"/>
          <w:sz w:val="16"/>
          <w:szCs w:val="16"/>
          <w:lang w:val="nl-BE"/>
        </w:rPr>
        <w:t xml:space="preserve"> Gowland et al. 2013. Am. J. Bot. 100: 764–777</w:t>
      </w:r>
    </w:p>
  </w:footnote>
  <w:footnote w:id="21">
    <w:p w14:paraId="5217D524" w14:textId="77777777" w:rsidR="0074421C" w:rsidRPr="003E429B" w:rsidDel="00636C35" w:rsidRDefault="0074421C" w:rsidP="0074421C">
      <w:pPr>
        <w:pStyle w:val="Textonotapie"/>
        <w:spacing w:line="240" w:lineRule="auto"/>
        <w:jc w:val="both"/>
        <w:rPr>
          <w:del w:id="194" w:author="agustina ventre" w:date="2018-11-26T15:19:00Z"/>
          <w:rFonts w:ascii="Arial Narrow" w:hAnsi="Arial Narrow"/>
          <w:sz w:val="16"/>
          <w:szCs w:val="16"/>
          <w:lang w:val="es-ES"/>
        </w:rPr>
      </w:pPr>
      <w:del w:id="195" w:author="agustina ventre" w:date="2018-11-26T15:19:00Z">
        <w:r w:rsidRPr="003E429B" w:rsidDel="00636C35">
          <w:rPr>
            <w:rStyle w:val="Refdenotaalpie"/>
            <w:rFonts w:ascii="Arial Narrow" w:hAnsi="Arial Narrow"/>
            <w:sz w:val="16"/>
            <w:szCs w:val="16"/>
          </w:rPr>
          <w:footnoteRef/>
        </w:r>
        <w:r w:rsidRPr="003E429B" w:rsidDel="00636C35">
          <w:rPr>
            <w:rFonts w:ascii="Arial Narrow" w:hAnsi="Arial Narrow"/>
            <w:sz w:val="16"/>
            <w:szCs w:val="16"/>
            <w:lang w:val="es-ES"/>
          </w:rPr>
          <w:delText xml:space="preserve"> </w:delText>
        </w:r>
        <w:r w:rsidRPr="003E429B" w:rsidDel="00636C35">
          <w:rPr>
            <w:rFonts w:ascii="Arial Narrow" w:hAnsi="Arial Narrow" w:cs="Verdana"/>
            <w:sz w:val="16"/>
            <w:szCs w:val="16"/>
            <w:lang w:val="es-ES"/>
          </w:rPr>
          <w:delText>Ventre-Lespiaucq et al. 2017</w:delText>
        </w:r>
        <w:r w:rsidRPr="003E429B" w:rsidDel="00636C35">
          <w:rPr>
            <w:rFonts w:ascii="Arial Narrow" w:hAnsi="Arial Narrow"/>
            <w:sz w:val="16"/>
            <w:szCs w:val="16"/>
            <w:lang w:val="es-ES"/>
          </w:rPr>
          <w:delText xml:space="preserve">. Biotropica 49: </w:delText>
        </w:r>
        <w:r w:rsidRPr="003E429B" w:rsidDel="00636C35">
          <w:rPr>
            <w:rFonts w:ascii="Arial Narrow" w:hAnsi="Arial Narrow" w:cs="Arial"/>
            <w:sz w:val="16"/>
            <w:szCs w:val="16"/>
            <w:shd w:val="clear" w:color="auto" w:fill="FFFFFF"/>
            <w:lang w:val="es-ES"/>
          </w:rPr>
          <w:delText>318-327</w:delText>
        </w:r>
      </w:del>
    </w:p>
  </w:footnote>
  <w:footnote w:id="22">
    <w:p w14:paraId="7758A310" w14:textId="77777777" w:rsidR="0074421C" w:rsidRPr="003E429B" w:rsidDel="00636C35" w:rsidRDefault="0074421C" w:rsidP="0074421C">
      <w:pPr>
        <w:pStyle w:val="Textonotapie"/>
        <w:spacing w:line="240" w:lineRule="auto"/>
        <w:jc w:val="both"/>
        <w:rPr>
          <w:del w:id="196" w:author="agustina ventre" w:date="2018-11-26T15:19:00Z"/>
          <w:rFonts w:ascii="Arial Narrow" w:hAnsi="Arial Narrow"/>
          <w:sz w:val="16"/>
          <w:szCs w:val="16"/>
          <w:lang w:val="nl-BE"/>
        </w:rPr>
      </w:pPr>
      <w:del w:id="197" w:author="agustina ventre" w:date="2018-11-26T15:19:00Z">
        <w:r w:rsidRPr="003E429B" w:rsidDel="00636C35">
          <w:rPr>
            <w:rStyle w:val="Refdenotaalpie"/>
            <w:rFonts w:ascii="Arial Narrow" w:hAnsi="Arial Narrow"/>
            <w:sz w:val="16"/>
            <w:szCs w:val="16"/>
          </w:rPr>
          <w:footnoteRef/>
        </w:r>
        <w:r w:rsidRPr="003E429B" w:rsidDel="00636C35">
          <w:rPr>
            <w:rFonts w:ascii="Arial Narrow" w:hAnsi="Arial Narrow"/>
            <w:sz w:val="16"/>
            <w:szCs w:val="16"/>
            <w:lang w:val="es-ES"/>
          </w:rPr>
          <w:delText xml:space="preserve"> </w:delText>
        </w:r>
        <w:r w:rsidRPr="003E429B" w:rsidDel="00636C35">
          <w:rPr>
            <w:rFonts w:ascii="Arial Narrow" w:hAnsi="Arial Narrow" w:cs="Verdana"/>
            <w:sz w:val="16"/>
            <w:szCs w:val="16"/>
            <w:lang w:val="es-ES"/>
          </w:rPr>
          <w:delText>Ventre-Lespiaucq et al. 2016.</w:delText>
        </w:r>
        <w:r w:rsidRPr="003E429B" w:rsidDel="00636C35">
          <w:rPr>
            <w:rFonts w:ascii="Arial Narrow" w:hAnsi="Arial Narrow"/>
            <w:sz w:val="16"/>
            <w:szCs w:val="16"/>
            <w:lang w:val="es-ES"/>
          </w:rPr>
          <w:delText xml:space="preserve"> </w:delText>
        </w:r>
        <w:r w:rsidRPr="003E429B" w:rsidDel="00636C35">
          <w:rPr>
            <w:rFonts w:ascii="Arial Narrow" w:hAnsi="Arial Narrow"/>
            <w:sz w:val="16"/>
            <w:szCs w:val="16"/>
            <w:lang w:val="nl-BE"/>
          </w:rPr>
          <w:delText xml:space="preserve">Trees 30: </w:delText>
        </w:r>
        <w:r w:rsidRPr="003E429B" w:rsidDel="00636C35">
          <w:rPr>
            <w:rFonts w:ascii="Arial Narrow" w:hAnsi="Arial Narrow" w:cs="Arial"/>
            <w:sz w:val="16"/>
            <w:szCs w:val="16"/>
            <w:shd w:val="clear" w:color="auto" w:fill="FFFFFF"/>
            <w:lang w:val="nl-BE"/>
          </w:rPr>
          <w:delText>995-1009</w:delText>
        </w:r>
      </w:del>
    </w:p>
  </w:footnote>
  <w:footnote w:id="23">
    <w:p w14:paraId="1E74869D" w14:textId="77777777" w:rsidR="0074421C" w:rsidRPr="008543B3" w:rsidDel="00636C35" w:rsidRDefault="0074421C" w:rsidP="0074421C">
      <w:pPr>
        <w:pStyle w:val="Textonotapie"/>
        <w:spacing w:line="240" w:lineRule="auto"/>
        <w:jc w:val="both"/>
        <w:rPr>
          <w:del w:id="198" w:author="agustina ventre" w:date="2018-11-26T15:19:00Z"/>
          <w:rFonts w:ascii="Arial Narrow" w:hAnsi="Arial Narrow"/>
          <w:sz w:val="16"/>
          <w:szCs w:val="16"/>
        </w:rPr>
      </w:pPr>
      <w:del w:id="199" w:author="agustina ventre" w:date="2018-11-26T15:19:00Z">
        <w:r w:rsidRPr="003E429B" w:rsidDel="00636C35">
          <w:rPr>
            <w:rStyle w:val="Refdenotaalpie"/>
            <w:rFonts w:ascii="Arial Narrow" w:hAnsi="Arial Narrow"/>
            <w:sz w:val="16"/>
            <w:szCs w:val="16"/>
          </w:rPr>
          <w:footnoteRef/>
        </w:r>
        <w:r w:rsidRPr="003E429B" w:rsidDel="00636C35">
          <w:rPr>
            <w:rFonts w:ascii="Arial Narrow" w:hAnsi="Arial Narrow"/>
            <w:sz w:val="16"/>
            <w:szCs w:val="16"/>
            <w:lang w:val="nl-BE"/>
          </w:rPr>
          <w:delText xml:space="preserve"> </w:delText>
        </w:r>
        <w:r w:rsidRPr="003E429B" w:rsidDel="00636C35">
          <w:rPr>
            <w:rFonts w:ascii="Arial Narrow" w:hAnsi="Arial Narrow" w:cs="Verdana"/>
            <w:sz w:val="16"/>
            <w:szCs w:val="16"/>
            <w:lang w:val="nl-BE"/>
          </w:rPr>
          <w:delText>Ventre-Lespiaucq et al. 2018</w:delText>
        </w:r>
        <w:r w:rsidRPr="003E429B" w:rsidDel="00636C35">
          <w:rPr>
            <w:rFonts w:ascii="Arial Narrow" w:hAnsi="Arial Narrow"/>
            <w:sz w:val="16"/>
            <w:szCs w:val="16"/>
            <w:lang w:val="nl-BE"/>
          </w:rPr>
          <w:delText xml:space="preserve">. </w:delText>
        </w:r>
        <w:r w:rsidRPr="008543B3" w:rsidDel="00636C35">
          <w:rPr>
            <w:rFonts w:ascii="Arial Narrow" w:hAnsi="Arial Narrow"/>
            <w:sz w:val="16"/>
            <w:szCs w:val="16"/>
          </w:rPr>
          <w:delText xml:space="preserve">Front. Pl. Sci. </w:delText>
        </w:r>
        <w:r w:rsidRPr="008543B3" w:rsidDel="00636C35">
          <w:rPr>
            <w:rFonts w:ascii="Arial Narrow" w:hAnsi="Arial Narrow" w:cs="Arial"/>
            <w:sz w:val="16"/>
            <w:szCs w:val="16"/>
            <w:shd w:val="clear" w:color="auto" w:fill="FFFFFF"/>
          </w:rPr>
          <w:delText>9: 727</w:delText>
        </w:r>
      </w:del>
    </w:p>
  </w:footnote>
  <w:footnote w:id="24">
    <w:p w14:paraId="31F7A81F" w14:textId="77777777" w:rsidR="0074421C" w:rsidRPr="003E429B" w:rsidDel="00BB0479" w:rsidRDefault="0074421C" w:rsidP="0074421C">
      <w:pPr>
        <w:pStyle w:val="Textonotapie"/>
        <w:spacing w:line="240" w:lineRule="auto"/>
        <w:rPr>
          <w:del w:id="221" w:author="agustina ventre" w:date="2018-11-26T15:46:00Z"/>
          <w:rFonts w:ascii="Arial Narrow" w:hAnsi="Arial Narrow"/>
          <w:sz w:val="16"/>
          <w:szCs w:val="16"/>
        </w:rPr>
      </w:pPr>
      <w:del w:id="222" w:author="agustina ventre" w:date="2018-11-26T15:46:00Z">
        <w:r w:rsidRPr="003E429B" w:rsidDel="00BB0479">
          <w:rPr>
            <w:rStyle w:val="Refdenotaalpie"/>
            <w:rFonts w:ascii="Arial Narrow" w:hAnsi="Arial Narrow"/>
            <w:sz w:val="16"/>
            <w:szCs w:val="16"/>
          </w:rPr>
          <w:footnoteRef/>
        </w:r>
        <w:r w:rsidRPr="003E429B" w:rsidDel="00BB0479">
          <w:rPr>
            <w:rFonts w:ascii="Arial Narrow" w:hAnsi="Arial Narrow"/>
            <w:sz w:val="16"/>
            <w:szCs w:val="16"/>
          </w:rPr>
          <w:delText xml:space="preserve"> Bascompte 2010. Science 329: </w:delText>
        </w:r>
        <w:r w:rsidRPr="003E429B" w:rsidDel="00BB0479">
          <w:rPr>
            <w:rFonts w:ascii="Arial Narrow" w:hAnsi="Arial Narrow"/>
            <w:sz w:val="16"/>
            <w:szCs w:val="16"/>
            <w:shd w:val="clear" w:color="auto" w:fill="FFFFFF"/>
          </w:rPr>
          <w:delText>765-766</w:delText>
        </w:r>
      </w:del>
    </w:p>
  </w:footnote>
  <w:footnote w:id="25">
    <w:p w14:paraId="04F9835C" w14:textId="77777777" w:rsidR="0074421C" w:rsidRPr="003E429B" w:rsidDel="00BB0479" w:rsidRDefault="0074421C" w:rsidP="0074421C">
      <w:pPr>
        <w:autoSpaceDE w:val="0"/>
        <w:autoSpaceDN w:val="0"/>
        <w:adjustRightInd w:val="0"/>
        <w:spacing w:line="240" w:lineRule="auto"/>
        <w:jc w:val="both"/>
        <w:rPr>
          <w:del w:id="223" w:author="agustina ventre" w:date="2018-11-26T15:46:00Z"/>
          <w:rFonts w:ascii="Arial Narrow" w:hAnsi="Arial Narrow"/>
          <w:sz w:val="16"/>
          <w:szCs w:val="16"/>
          <w:lang w:val="en-US"/>
        </w:rPr>
      </w:pPr>
      <w:del w:id="224" w:author="agustina ventre" w:date="2018-11-26T15:46:00Z">
        <w:r w:rsidRPr="003E429B" w:rsidDel="00BB0479">
          <w:rPr>
            <w:rStyle w:val="Refdenotaalpie"/>
            <w:rFonts w:ascii="Arial Narrow" w:hAnsi="Arial Narrow"/>
            <w:sz w:val="16"/>
            <w:szCs w:val="16"/>
          </w:rPr>
          <w:footnoteRef/>
        </w:r>
        <w:r w:rsidRPr="003E429B" w:rsidDel="00BB0479">
          <w:rPr>
            <w:rFonts w:ascii="Arial Narrow" w:hAnsi="Arial Narrow"/>
            <w:sz w:val="16"/>
            <w:szCs w:val="16"/>
          </w:rPr>
          <w:delText xml:space="preserve"> Jacquemyn et al. 2011. </w:delText>
        </w:r>
        <w:r w:rsidRPr="003E429B" w:rsidDel="00BB0479">
          <w:rPr>
            <w:rFonts w:ascii="Arial Narrow" w:hAnsi="Arial Narrow" w:cs="AdvGARAD-I"/>
            <w:sz w:val="16"/>
            <w:szCs w:val="16"/>
            <w:lang w:val="en-US"/>
          </w:rPr>
          <w:delText xml:space="preserve">New Phytol. </w:delText>
        </w:r>
        <w:r w:rsidRPr="003E429B" w:rsidDel="00BB0479">
          <w:rPr>
            <w:rFonts w:ascii="Arial Narrow" w:hAnsi="Arial Narrow" w:cs="AdvGARAD-SB"/>
            <w:sz w:val="16"/>
            <w:szCs w:val="16"/>
            <w:lang w:val="en-US"/>
          </w:rPr>
          <w:delText>192</w:delText>
        </w:r>
        <w:r w:rsidRPr="003E429B" w:rsidDel="00BB0479">
          <w:rPr>
            <w:rFonts w:ascii="Arial Narrow" w:hAnsi="Arial Narrow" w:cs="AdvGARAD-R"/>
            <w:sz w:val="16"/>
            <w:szCs w:val="16"/>
            <w:lang w:val="en-US"/>
          </w:rPr>
          <w:delText>: 518</w:delText>
        </w:r>
        <w:r w:rsidRPr="003E429B" w:rsidDel="00BB0479">
          <w:rPr>
            <w:rFonts w:ascii="Arial Narrow" w:hAnsi="Arial Narrow" w:cs="AdvTT3713a231+20"/>
            <w:sz w:val="16"/>
            <w:szCs w:val="16"/>
            <w:lang w:val="en-US"/>
          </w:rPr>
          <w:delText>–</w:delText>
        </w:r>
        <w:r w:rsidRPr="003E429B" w:rsidDel="00BB0479">
          <w:rPr>
            <w:rFonts w:ascii="Arial Narrow" w:hAnsi="Arial Narrow" w:cs="AdvGARAD-R"/>
            <w:sz w:val="16"/>
            <w:szCs w:val="16"/>
            <w:lang w:val="en-US"/>
          </w:rPr>
          <w:delText>528</w:delText>
        </w:r>
      </w:del>
    </w:p>
  </w:footnote>
  <w:footnote w:id="26">
    <w:p w14:paraId="73310895" w14:textId="77777777" w:rsidR="0074421C" w:rsidRPr="003E429B" w:rsidDel="00BB0479" w:rsidRDefault="0074421C" w:rsidP="0074421C">
      <w:pPr>
        <w:pStyle w:val="Textonotapie"/>
        <w:spacing w:line="240" w:lineRule="auto"/>
        <w:jc w:val="both"/>
        <w:rPr>
          <w:del w:id="225" w:author="agustina ventre" w:date="2018-11-26T15:46:00Z"/>
          <w:rFonts w:ascii="Arial Narrow" w:hAnsi="Arial Narrow"/>
          <w:sz w:val="16"/>
          <w:szCs w:val="16"/>
          <w:lang w:val="es-ES"/>
        </w:rPr>
      </w:pPr>
      <w:del w:id="226" w:author="agustina ventre" w:date="2018-11-26T15:46:00Z">
        <w:r w:rsidRPr="003E429B" w:rsidDel="00BB0479">
          <w:rPr>
            <w:rStyle w:val="Refdenotaalpie"/>
            <w:rFonts w:ascii="Arial Narrow" w:hAnsi="Arial Narrow"/>
            <w:sz w:val="16"/>
            <w:szCs w:val="16"/>
          </w:rPr>
          <w:footnoteRef/>
        </w:r>
        <w:r w:rsidRPr="003E429B" w:rsidDel="00BB0479">
          <w:rPr>
            <w:rFonts w:ascii="Arial Narrow" w:hAnsi="Arial Narrow"/>
            <w:sz w:val="16"/>
            <w:szCs w:val="16"/>
            <w:lang w:val="en-US"/>
          </w:rPr>
          <w:delText xml:space="preserve"> Jacquemyn et al. 2015. </w:delText>
        </w:r>
        <w:r w:rsidRPr="003E429B" w:rsidDel="00BB0479">
          <w:rPr>
            <w:rFonts w:ascii="Arial Narrow" w:hAnsi="Arial Narrow"/>
            <w:sz w:val="16"/>
            <w:szCs w:val="16"/>
          </w:rPr>
          <w:delText xml:space="preserve">New Phytol. </w:delText>
        </w:r>
        <w:r w:rsidRPr="003E429B" w:rsidDel="00BB0479">
          <w:rPr>
            <w:rFonts w:ascii="Arial Narrow" w:hAnsi="Arial Narrow"/>
            <w:sz w:val="16"/>
            <w:szCs w:val="16"/>
            <w:lang w:val="es-ES"/>
          </w:rPr>
          <w:delText>206: 1127-1134</w:delText>
        </w:r>
      </w:del>
    </w:p>
  </w:footnote>
  <w:footnote w:id="27">
    <w:p w14:paraId="3B2323C1" w14:textId="77777777" w:rsidR="0074421C" w:rsidRPr="003E429B" w:rsidDel="00BB0479" w:rsidRDefault="0074421C" w:rsidP="0074421C">
      <w:pPr>
        <w:pStyle w:val="Textonotapie"/>
        <w:spacing w:line="240" w:lineRule="auto"/>
        <w:jc w:val="both"/>
        <w:rPr>
          <w:del w:id="228" w:author="agustina ventre" w:date="2018-11-26T15:46:00Z"/>
          <w:rFonts w:ascii="Arial Narrow" w:hAnsi="Arial Narrow"/>
          <w:sz w:val="16"/>
          <w:szCs w:val="16"/>
        </w:rPr>
      </w:pPr>
      <w:del w:id="229" w:author="agustina ventre" w:date="2018-11-26T15:46:00Z">
        <w:r w:rsidRPr="003E429B" w:rsidDel="00BB0479">
          <w:rPr>
            <w:rStyle w:val="Refdenotaalpie"/>
            <w:rFonts w:ascii="Arial Narrow" w:hAnsi="Arial Narrow"/>
            <w:sz w:val="16"/>
            <w:szCs w:val="16"/>
          </w:rPr>
          <w:footnoteRef/>
        </w:r>
        <w:r w:rsidRPr="003E429B" w:rsidDel="00BB0479">
          <w:rPr>
            <w:rFonts w:ascii="Arial Narrow" w:hAnsi="Arial Narrow"/>
            <w:sz w:val="16"/>
            <w:szCs w:val="16"/>
            <w:lang w:val="es-ES"/>
          </w:rPr>
          <w:delText xml:space="preserve"> Herrera 2018. Interacción entre orquídeas epífitas y hongos micorrícicos en bosques tropicales del Sur de Ecuador. </w:delText>
        </w:r>
        <w:r w:rsidRPr="003E429B" w:rsidDel="00BB0479">
          <w:rPr>
            <w:rFonts w:ascii="Arial Narrow" w:hAnsi="Arial Narrow"/>
            <w:sz w:val="16"/>
            <w:szCs w:val="16"/>
          </w:rPr>
          <w:delText>PhD Thesis URJC Spain.</w:delText>
        </w:r>
      </w:del>
    </w:p>
  </w:footnote>
  <w:footnote w:id="28">
    <w:p w14:paraId="4E1F850B" w14:textId="77777777" w:rsidR="0074421C" w:rsidRPr="003E429B" w:rsidDel="00BB0479" w:rsidRDefault="0074421C" w:rsidP="0074421C">
      <w:pPr>
        <w:pStyle w:val="Textonotapie"/>
        <w:spacing w:line="240" w:lineRule="auto"/>
        <w:jc w:val="both"/>
        <w:rPr>
          <w:del w:id="231" w:author="agustina ventre" w:date="2018-11-26T15:46:00Z"/>
          <w:rFonts w:ascii="Arial Narrow" w:hAnsi="Arial Narrow"/>
          <w:sz w:val="16"/>
          <w:szCs w:val="16"/>
        </w:rPr>
      </w:pPr>
      <w:del w:id="232" w:author="agustina ventre" w:date="2018-11-26T15:46:00Z">
        <w:r w:rsidRPr="003E429B" w:rsidDel="00BB0479">
          <w:rPr>
            <w:rStyle w:val="Refdenotaalpie"/>
            <w:rFonts w:ascii="Arial Narrow" w:hAnsi="Arial Narrow"/>
            <w:sz w:val="16"/>
            <w:szCs w:val="16"/>
          </w:rPr>
          <w:footnoteRef/>
        </w:r>
        <w:r w:rsidRPr="003E429B" w:rsidDel="00BB0479">
          <w:rPr>
            <w:rFonts w:ascii="Arial Narrow" w:hAnsi="Arial Narrow"/>
            <w:sz w:val="16"/>
            <w:szCs w:val="16"/>
          </w:rPr>
          <w:delText xml:space="preserve"> </w:delText>
        </w:r>
        <w:r w:rsidRPr="003E429B" w:rsidDel="00BB0479">
          <w:rPr>
            <w:rFonts w:ascii="Arial Narrow" w:eastAsiaTheme="minorHAnsi" w:hAnsi="Arial Narrow" w:cs="TimesNewRomanPSMT"/>
            <w:sz w:val="16"/>
            <w:szCs w:val="16"/>
          </w:rPr>
          <w:delText>Waud et al. 2014. Mol. Ecol. Res. 14: 679–699</w:delText>
        </w:r>
      </w:del>
    </w:p>
  </w:footnote>
  <w:footnote w:id="29">
    <w:p w14:paraId="2A3FE059" w14:textId="77777777" w:rsidR="0074421C" w:rsidRPr="008543B3" w:rsidDel="00BB0479" w:rsidRDefault="0074421C" w:rsidP="0074421C">
      <w:pPr>
        <w:pStyle w:val="Textonotapie"/>
        <w:spacing w:line="240" w:lineRule="auto"/>
        <w:rPr>
          <w:del w:id="236" w:author="agustina ventre" w:date="2018-11-26T15:46:00Z"/>
          <w:rFonts w:ascii="Arial Narrow" w:hAnsi="Arial Narrow"/>
          <w:sz w:val="16"/>
          <w:szCs w:val="16"/>
          <w:lang w:val="es-ES"/>
        </w:rPr>
      </w:pPr>
      <w:del w:id="237" w:author="agustina ventre" w:date="2018-11-26T15:46:00Z">
        <w:r w:rsidRPr="003E429B" w:rsidDel="00BB0479">
          <w:rPr>
            <w:rStyle w:val="Refdenotaalpie"/>
            <w:rFonts w:ascii="Arial Narrow" w:hAnsi="Arial Narrow"/>
            <w:sz w:val="16"/>
            <w:szCs w:val="16"/>
          </w:rPr>
          <w:footnoteRef/>
        </w:r>
        <w:r w:rsidRPr="008543B3" w:rsidDel="00BB0479">
          <w:rPr>
            <w:rFonts w:ascii="Arial Narrow" w:hAnsi="Arial Narrow"/>
            <w:sz w:val="16"/>
            <w:szCs w:val="16"/>
          </w:rPr>
          <w:delText xml:space="preserve"> Newman 2018. </w:delText>
        </w:r>
        <w:r w:rsidRPr="003E429B" w:rsidDel="00BB0479">
          <w:rPr>
            <w:rFonts w:ascii="Arial Narrow" w:hAnsi="Arial Narrow"/>
            <w:sz w:val="16"/>
            <w:szCs w:val="16"/>
          </w:rPr>
          <w:delText>Networks 2</w:delText>
        </w:r>
        <w:r w:rsidRPr="003E429B" w:rsidDel="00BB0479">
          <w:rPr>
            <w:rFonts w:ascii="Arial Narrow" w:hAnsi="Arial Narrow"/>
            <w:sz w:val="16"/>
            <w:szCs w:val="16"/>
            <w:vertAlign w:val="superscript"/>
          </w:rPr>
          <w:delText>nd</w:delText>
        </w:r>
        <w:r w:rsidRPr="003E429B" w:rsidDel="00BB0479">
          <w:rPr>
            <w:rFonts w:ascii="Arial Narrow" w:hAnsi="Arial Narrow"/>
            <w:sz w:val="16"/>
            <w:szCs w:val="16"/>
          </w:rPr>
          <w:delText xml:space="preserve"> Ed. Oxford University Press. </w:delText>
        </w:r>
        <w:r w:rsidRPr="008543B3" w:rsidDel="00BB0479">
          <w:rPr>
            <w:rFonts w:ascii="Arial Narrow" w:hAnsi="Arial Narrow" w:cs="Arial"/>
            <w:sz w:val="16"/>
            <w:szCs w:val="16"/>
            <w:shd w:val="clear" w:color="auto" w:fill="FFFFFF"/>
            <w:lang w:val="es-ES"/>
          </w:rPr>
          <w:delText>784 pp. Oxford.</w:delText>
        </w:r>
      </w:del>
    </w:p>
  </w:footnote>
  <w:footnote w:id="30">
    <w:p w14:paraId="6F8E78A4" w14:textId="77777777" w:rsidR="0074421C" w:rsidRPr="003E429B" w:rsidDel="00BB0479" w:rsidRDefault="0074421C" w:rsidP="0074421C">
      <w:pPr>
        <w:pStyle w:val="Textonotapie"/>
        <w:spacing w:line="240" w:lineRule="auto"/>
        <w:rPr>
          <w:del w:id="239" w:author="agustina ventre" w:date="2018-11-26T15:46:00Z"/>
          <w:rFonts w:ascii="Arial Narrow" w:hAnsi="Arial Narrow"/>
          <w:sz w:val="16"/>
          <w:szCs w:val="16"/>
        </w:rPr>
      </w:pPr>
      <w:del w:id="240" w:author="agustina ventre" w:date="2018-11-26T15:46:00Z">
        <w:r w:rsidRPr="003E429B" w:rsidDel="00BB0479">
          <w:rPr>
            <w:rStyle w:val="Refdenotaalpie"/>
            <w:rFonts w:ascii="Arial Narrow" w:hAnsi="Arial Narrow"/>
            <w:sz w:val="16"/>
            <w:szCs w:val="16"/>
          </w:rPr>
          <w:footnoteRef/>
        </w:r>
        <w:r w:rsidRPr="008543B3" w:rsidDel="00BB0479">
          <w:rPr>
            <w:rFonts w:ascii="Arial Narrow" w:hAnsi="Arial Narrow"/>
            <w:sz w:val="16"/>
            <w:szCs w:val="16"/>
            <w:lang w:val="es-ES"/>
          </w:rPr>
          <w:delText xml:space="preserve"> De Bacco et al. 2017. </w:delText>
        </w:r>
        <w:r w:rsidRPr="003E429B" w:rsidDel="00BB0479">
          <w:rPr>
            <w:rFonts w:ascii="Arial Narrow" w:hAnsi="Arial Narrow"/>
            <w:sz w:val="16"/>
            <w:szCs w:val="16"/>
          </w:rPr>
          <w:delText xml:space="preserve">Phys. Rev. E. </w:delText>
        </w:r>
        <w:r w:rsidRPr="003E429B" w:rsidDel="00BB0479">
          <w:rPr>
            <w:rFonts w:ascii="Arial Narrow" w:eastAsiaTheme="minorHAnsi" w:hAnsi="Arial Narrow" w:cs="Times-Bold"/>
            <w:bCs/>
            <w:sz w:val="16"/>
            <w:szCs w:val="16"/>
          </w:rPr>
          <w:delText>95</w:delText>
        </w:r>
        <w:r w:rsidRPr="003E429B" w:rsidDel="00BB0479">
          <w:rPr>
            <w:rFonts w:ascii="Arial Narrow" w:eastAsiaTheme="minorHAnsi" w:hAnsi="Arial Narrow" w:cs="Times-Roman"/>
            <w:sz w:val="16"/>
            <w:szCs w:val="16"/>
          </w:rPr>
          <w:delText>: 042317</w:delText>
        </w:r>
      </w:del>
    </w:p>
  </w:footnote>
  <w:footnote w:id="31">
    <w:p w14:paraId="47B72244" w14:textId="77777777" w:rsidR="0074421C" w:rsidRPr="003E429B" w:rsidDel="00BB0479" w:rsidRDefault="0074421C" w:rsidP="0074421C">
      <w:pPr>
        <w:pStyle w:val="Textonotapie"/>
        <w:spacing w:line="240" w:lineRule="auto"/>
        <w:rPr>
          <w:del w:id="242" w:author="agustina ventre" w:date="2018-11-26T15:46:00Z"/>
          <w:rFonts w:ascii="Arial Narrow" w:hAnsi="Arial Narrow"/>
          <w:sz w:val="16"/>
          <w:szCs w:val="16"/>
        </w:rPr>
      </w:pPr>
      <w:del w:id="243" w:author="agustina ventre" w:date="2018-11-26T15:46:00Z">
        <w:r w:rsidRPr="003E429B" w:rsidDel="00BB0479">
          <w:rPr>
            <w:rStyle w:val="Refdenotaalpie"/>
            <w:rFonts w:ascii="Arial Narrow" w:hAnsi="Arial Narrow"/>
            <w:sz w:val="16"/>
            <w:szCs w:val="16"/>
          </w:rPr>
          <w:footnoteRef/>
        </w:r>
        <w:r w:rsidRPr="003E429B" w:rsidDel="00BB0479">
          <w:rPr>
            <w:rFonts w:ascii="Arial Narrow" w:hAnsi="Arial Narrow"/>
            <w:sz w:val="16"/>
            <w:szCs w:val="16"/>
          </w:rPr>
          <w:delText xml:space="preserve"> Kivelä et al. 2014. Journal of Complex Networks </w:delText>
        </w:r>
        <w:r w:rsidRPr="003E429B" w:rsidDel="00BB0479">
          <w:rPr>
            <w:rFonts w:ascii="Arial Narrow" w:eastAsiaTheme="minorHAnsi" w:hAnsi="Arial Narrow"/>
            <w:bCs/>
            <w:sz w:val="16"/>
            <w:szCs w:val="16"/>
          </w:rPr>
          <w:delText>2</w:delText>
        </w:r>
        <w:r w:rsidRPr="003E429B" w:rsidDel="00BB0479">
          <w:rPr>
            <w:rFonts w:ascii="Arial Narrow" w:eastAsiaTheme="minorHAnsi" w:hAnsi="Arial Narrow"/>
            <w:sz w:val="16"/>
            <w:szCs w:val="16"/>
          </w:rPr>
          <w:delText>: 203–271</w:delText>
        </w:r>
      </w:del>
    </w:p>
  </w:footnote>
  <w:footnote w:id="32">
    <w:p w14:paraId="57AA59C0" w14:textId="77777777" w:rsidR="0074421C" w:rsidRPr="003E429B" w:rsidDel="00BB0479" w:rsidRDefault="0074421C" w:rsidP="0074421C">
      <w:pPr>
        <w:pStyle w:val="Textonotapie"/>
        <w:spacing w:line="240" w:lineRule="auto"/>
        <w:rPr>
          <w:del w:id="244" w:author="agustina ventre" w:date="2018-11-26T15:46:00Z"/>
          <w:rFonts w:ascii="Arial Narrow" w:hAnsi="Arial Narrow"/>
          <w:sz w:val="16"/>
          <w:szCs w:val="16"/>
          <w:lang w:val="es-ES"/>
        </w:rPr>
      </w:pPr>
      <w:del w:id="245" w:author="agustina ventre" w:date="2018-11-26T15:46:00Z">
        <w:r w:rsidRPr="003E429B" w:rsidDel="00BB0479">
          <w:rPr>
            <w:rStyle w:val="Refdenotaalpie"/>
            <w:rFonts w:ascii="Arial Narrow" w:hAnsi="Arial Narrow"/>
            <w:sz w:val="16"/>
            <w:szCs w:val="16"/>
          </w:rPr>
          <w:footnoteRef/>
        </w:r>
        <w:r w:rsidRPr="005C625F" w:rsidDel="00BB0479">
          <w:rPr>
            <w:rFonts w:ascii="Arial Narrow" w:hAnsi="Arial Narrow"/>
            <w:sz w:val="16"/>
            <w:szCs w:val="16"/>
            <w:rPrChange w:id="246" w:author="agustina ventre" w:date="2018-11-26T15:42:00Z">
              <w:rPr>
                <w:rFonts w:ascii="Arial Narrow" w:hAnsi="Arial Narrow"/>
                <w:sz w:val="16"/>
                <w:szCs w:val="16"/>
                <w:lang w:val="es-ES"/>
              </w:rPr>
            </w:rPrChange>
          </w:rPr>
          <w:delText xml:space="preserve"> Kéfi et al. 2016. </w:delText>
        </w:r>
        <w:r w:rsidRPr="003E429B" w:rsidDel="00BB0479">
          <w:rPr>
            <w:rFonts w:ascii="Arial Narrow" w:hAnsi="Arial Narrow"/>
            <w:sz w:val="16"/>
            <w:szCs w:val="16"/>
            <w:lang w:val="es-ES"/>
          </w:rPr>
          <w:delText xml:space="preserve">PLoS Biol. </w:delText>
        </w:r>
        <w:r w:rsidRPr="003E429B" w:rsidDel="00BB0479">
          <w:rPr>
            <w:rFonts w:ascii="Arial Narrow" w:hAnsi="Arial Narrow" w:cs="Arial"/>
            <w:color w:val="333333"/>
            <w:sz w:val="16"/>
            <w:szCs w:val="16"/>
            <w:shd w:val="clear" w:color="auto" w:fill="FFFFFF"/>
            <w:lang w:val="es-ES"/>
          </w:rPr>
          <w:delText>14: e1002527</w:delText>
        </w:r>
      </w:del>
    </w:p>
  </w:footnote>
  <w:footnote w:id="33">
    <w:p w14:paraId="3D420CCB" w14:textId="77777777" w:rsidR="0074421C" w:rsidRPr="003E429B" w:rsidDel="00BB0479" w:rsidRDefault="0074421C" w:rsidP="0074421C">
      <w:pPr>
        <w:pStyle w:val="Textonotapie"/>
        <w:spacing w:line="240" w:lineRule="auto"/>
        <w:rPr>
          <w:del w:id="247" w:author="agustina ventre" w:date="2018-11-26T15:46:00Z"/>
          <w:rFonts w:ascii="Arial Narrow" w:hAnsi="Arial Narrow"/>
          <w:sz w:val="16"/>
          <w:szCs w:val="16"/>
          <w:lang w:val="es-ES"/>
        </w:rPr>
      </w:pPr>
      <w:del w:id="248" w:author="agustina ventre" w:date="2018-11-26T15:46:00Z">
        <w:r w:rsidRPr="003E429B" w:rsidDel="00BB0479">
          <w:rPr>
            <w:rStyle w:val="Refdenotaalpie"/>
            <w:rFonts w:ascii="Arial Narrow" w:hAnsi="Arial Narrow"/>
            <w:sz w:val="16"/>
            <w:szCs w:val="16"/>
          </w:rPr>
          <w:footnoteRef/>
        </w:r>
        <w:r w:rsidRPr="003E429B" w:rsidDel="00BB0479">
          <w:rPr>
            <w:rFonts w:ascii="Arial Narrow" w:hAnsi="Arial Narrow"/>
            <w:sz w:val="16"/>
            <w:szCs w:val="16"/>
            <w:lang w:val="es-ES"/>
          </w:rPr>
          <w:delText xml:space="preserve"> Melián et al. 2009. Oikos </w:delText>
        </w:r>
        <w:r w:rsidRPr="003E429B" w:rsidDel="00BB0479">
          <w:rPr>
            <w:rFonts w:ascii="Arial Narrow" w:eastAsiaTheme="minorHAnsi" w:hAnsi="Arial Narrow" w:cs="AdvGARB"/>
            <w:sz w:val="16"/>
            <w:szCs w:val="16"/>
            <w:lang w:val="es-ES"/>
          </w:rPr>
          <w:delText>118: 122</w:delText>
        </w:r>
        <w:r w:rsidRPr="003E429B" w:rsidDel="00BB0479">
          <w:rPr>
            <w:rFonts w:ascii="Arial Narrow" w:eastAsiaTheme="minorHAnsi" w:hAnsi="Arial Narrow" w:cs="AdvBMa1"/>
            <w:sz w:val="16"/>
            <w:szCs w:val="16"/>
            <w:lang w:val="es-ES"/>
          </w:rPr>
          <w:delText>-</w:delText>
        </w:r>
        <w:r w:rsidRPr="003E429B" w:rsidDel="00BB0479">
          <w:rPr>
            <w:rFonts w:ascii="Arial Narrow" w:eastAsiaTheme="minorHAnsi" w:hAnsi="Arial Narrow" w:cs="AdvGARB"/>
            <w:sz w:val="16"/>
            <w:szCs w:val="16"/>
            <w:lang w:val="es-ES"/>
          </w:rPr>
          <w:delText>130</w:delText>
        </w:r>
      </w:del>
    </w:p>
  </w:footnote>
  <w:footnote w:id="34">
    <w:p w14:paraId="29F18CC2" w14:textId="77777777" w:rsidR="0074421C" w:rsidRPr="003E429B" w:rsidDel="00BB0479" w:rsidRDefault="0074421C" w:rsidP="0074421C">
      <w:pPr>
        <w:pStyle w:val="Textonotapie"/>
        <w:spacing w:line="240" w:lineRule="auto"/>
        <w:rPr>
          <w:del w:id="250" w:author="agustina ventre" w:date="2018-11-26T15:46:00Z"/>
          <w:rFonts w:ascii="Arial Narrow" w:hAnsi="Arial Narrow"/>
          <w:sz w:val="16"/>
          <w:szCs w:val="16"/>
          <w:lang w:val="es-ES"/>
        </w:rPr>
      </w:pPr>
      <w:del w:id="251" w:author="agustina ventre" w:date="2018-11-26T15:46:00Z">
        <w:r w:rsidRPr="003E429B" w:rsidDel="00BB0479">
          <w:rPr>
            <w:rStyle w:val="Refdenotaalpie"/>
            <w:rFonts w:ascii="Arial Narrow" w:hAnsi="Arial Narrow"/>
            <w:sz w:val="16"/>
            <w:szCs w:val="16"/>
          </w:rPr>
          <w:footnoteRef/>
        </w:r>
        <w:r w:rsidRPr="003E429B" w:rsidDel="00BB0479">
          <w:rPr>
            <w:rFonts w:ascii="Arial Narrow" w:hAnsi="Arial Narrow"/>
            <w:sz w:val="16"/>
            <w:szCs w:val="16"/>
            <w:lang w:val="es-ES"/>
          </w:rPr>
          <w:delText xml:space="preserve"> </w:delText>
        </w:r>
        <w:r w:rsidRPr="003E429B" w:rsidDel="00BB0479">
          <w:rPr>
            <w:rFonts w:ascii="Arial Narrow" w:hAnsi="Arial Narrow"/>
            <w:sz w:val="16"/>
            <w:szCs w:val="16"/>
            <w:lang w:val="es-ES" w:eastAsia="en-GB"/>
          </w:rPr>
          <w:delText xml:space="preserve">Olesen et al. 2007. P. Natl. Acad. Sci. USA. 104: </w:delText>
        </w:r>
        <w:r w:rsidRPr="003E429B" w:rsidDel="00BB0479">
          <w:rPr>
            <w:rFonts w:ascii="Arial Narrow" w:hAnsi="Arial Narrow" w:cs="Frutiger-Bold"/>
            <w:bCs/>
            <w:sz w:val="16"/>
            <w:szCs w:val="16"/>
            <w:lang w:val="es-ES"/>
          </w:rPr>
          <w:delText>19891–19896</w:delText>
        </w:r>
      </w:del>
    </w:p>
  </w:footnote>
  <w:footnote w:id="35">
    <w:p w14:paraId="32B1AD1E" w14:textId="77777777" w:rsidR="0074421C" w:rsidRPr="003E429B" w:rsidDel="00BB0479" w:rsidRDefault="0074421C" w:rsidP="0074421C">
      <w:pPr>
        <w:pStyle w:val="Textonotapie"/>
        <w:spacing w:line="240" w:lineRule="auto"/>
        <w:rPr>
          <w:del w:id="253" w:author="agustina ventre" w:date="2018-11-26T15:46:00Z"/>
          <w:rFonts w:ascii="Arial Narrow" w:hAnsi="Arial Narrow"/>
          <w:sz w:val="16"/>
          <w:szCs w:val="16"/>
          <w:lang w:val="es-ES"/>
        </w:rPr>
      </w:pPr>
      <w:del w:id="254" w:author="agustina ventre" w:date="2018-11-26T15:46:00Z">
        <w:r w:rsidRPr="003E429B" w:rsidDel="00BB0479">
          <w:rPr>
            <w:rStyle w:val="Refdenotaalpie"/>
            <w:rFonts w:ascii="Arial Narrow" w:hAnsi="Arial Narrow"/>
            <w:sz w:val="16"/>
            <w:szCs w:val="16"/>
          </w:rPr>
          <w:footnoteRef/>
        </w:r>
        <w:r w:rsidRPr="003E429B" w:rsidDel="00BB0479">
          <w:rPr>
            <w:rFonts w:ascii="Arial Narrow" w:hAnsi="Arial Narrow"/>
            <w:sz w:val="16"/>
            <w:szCs w:val="16"/>
            <w:lang w:val="es-ES"/>
          </w:rPr>
          <w:delText xml:space="preserve"> </w:delText>
        </w:r>
        <w:r w:rsidRPr="003E429B" w:rsidDel="00BB0479">
          <w:rPr>
            <w:rFonts w:ascii="Arial Narrow" w:hAnsi="Arial Narrow"/>
            <w:sz w:val="16"/>
            <w:szCs w:val="16"/>
            <w:lang w:val="es-ES" w:eastAsia="en-GB"/>
          </w:rPr>
          <w:delText>Bascompte et al. 2003. P. Natl. Acad. Sci. USA. 100: 9</w:delText>
        </w:r>
        <w:r w:rsidRPr="003E429B" w:rsidDel="00BB0479">
          <w:rPr>
            <w:rFonts w:ascii="Arial Narrow" w:hAnsi="Arial Narrow" w:cs="Frutiger-Bold"/>
            <w:bCs/>
            <w:sz w:val="16"/>
            <w:szCs w:val="16"/>
            <w:lang w:val="es-ES"/>
          </w:rPr>
          <w:delText>383–9387</w:delText>
        </w:r>
      </w:del>
    </w:p>
  </w:footnote>
  <w:footnote w:id="36">
    <w:p w14:paraId="654B2C0A" w14:textId="77777777" w:rsidR="0074421C" w:rsidRPr="00A80842" w:rsidDel="00BB0479" w:rsidRDefault="0074421C" w:rsidP="0074421C">
      <w:pPr>
        <w:pStyle w:val="Textonotapie"/>
        <w:spacing w:line="240" w:lineRule="auto"/>
        <w:jc w:val="both"/>
        <w:rPr>
          <w:del w:id="256" w:author="agustina ventre" w:date="2018-11-26T15:46:00Z"/>
          <w:rFonts w:ascii="Arial Narrow" w:hAnsi="Arial Narrow"/>
          <w:sz w:val="16"/>
          <w:szCs w:val="16"/>
        </w:rPr>
      </w:pPr>
      <w:del w:id="257" w:author="agustina ventre" w:date="2018-11-26T15:46:00Z">
        <w:r w:rsidRPr="003E429B" w:rsidDel="00BB0479">
          <w:rPr>
            <w:rStyle w:val="Refdenotaalpie"/>
            <w:rFonts w:ascii="Arial Narrow" w:hAnsi="Arial Narrow"/>
            <w:sz w:val="16"/>
            <w:szCs w:val="16"/>
          </w:rPr>
          <w:footnoteRef/>
        </w:r>
        <w:r w:rsidRPr="00693ED6" w:rsidDel="00BB0479">
          <w:rPr>
            <w:rFonts w:ascii="Arial Narrow" w:hAnsi="Arial Narrow"/>
            <w:sz w:val="16"/>
            <w:szCs w:val="16"/>
            <w:lang w:val="es-ES"/>
          </w:rPr>
          <w:delText xml:space="preserve"> </w:delText>
        </w:r>
        <w:r w:rsidRPr="003E429B" w:rsidDel="00BB0479">
          <w:rPr>
            <w:rFonts w:ascii="Arial Narrow" w:hAnsi="Arial Narrow"/>
            <w:sz w:val="16"/>
            <w:szCs w:val="16"/>
            <w:lang w:val="nl-BE" w:eastAsia="en-GB"/>
          </w:rPr>
          <w:delText>Blüthgen et al. 2006. BMC Ecology 6: 9</w:delText>
        </w:r>
      </w:del>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55608"/>
    <w:multiLevelType w:val="hybridMultilevel"/>
    <w:tmpl w:val="404E6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gustina ventre">
    <w15:presenceInfo w15:providerId="Windows Live" w15:userId="283f39f764de1133"/>
  </w15:person>
  <w15:person w15:author="Hans Jacquemyn">
    <w15:presenceInfo w15:providerId="AD" w15:userId="S-1-5-21-4060015860-3155939536-3220560164-103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formatting="1"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B5"/>
    <w:rsid w:val="00002EC7"/>
    <w:rsid w:val="00010174"/>
    <w:rsid w:val="00013C03"/>
    <w:rsid w:val="000225DE"/>
    <w:rsid w:val="000502F5"/>
    <w:rsid w:val="00075AD0"/>
    <w:rsid w:val="000B3881"/>
    <w:rsid w:val="000C5A21"/>
    <w:rsid w:val="000D3440"/>
    <w:rsid w:val="000E2C2C"/>
    <w:rsid w:val="00123CC6"/>
    <w:rsid w:val="00123E81"/>
    <w:rsid w:val="00132C01"/>
    <w:rsid w:val="001516D3"/>
    <w:rsid w:val="001A616D"/>
    <w:rsid w:val="002141E6"/>
    <w:rsid w:val="00244FE7"/>
    <w:rsid w:val="00263B0A"/>
    <w:rsid w:val="0027729E"/>
    <w:rsid w:val="002A5D9B"/>
    <w:rsid w:val="002A66B4"/>
    <w:rsid w:val="002D11E6"/>
    <w:rsid w:val="002E10A5"/>
    <w:rsid w:val="002E3BEC"/>
    <w:rsid w:val="002F3F9E"/>
    <w:rsid w:val="00325262"/>
    <w:rsid w:val="00336A0D"/>
    <w:rsid w:val="003403A5"/>
    <w:rsid w:val="00362D47"/>
    <w:rsid w:val="00363D84"/>
    <w:rsid w:val="0038535A"/>
    <w:rsid w:val="00392CA6"/>
    <w:rsid w:val="003C3AD9"/>
    <w:rsid w:val="003D0197"/>
    <w:rsid w:val="003D6CC6"/>
    <w:rsid w:val="003E77C2"/>
    <w:rsid w:val="00434387"/>
    <w:rsid w:val="00437BF4"/>
    <w:rsid w:val="00454E96"/>
    <w:rsid w:val="00476D92"/>
    <w:rsid w:val="00477BCE"/>
    <w:rsid w:val="004823FA"/>
    <w:rsid w:val="004A096D"/>
    <w:rsid w:val="004C5281"/>
    <w:rsid w:val="004D6313"/>
    <w:rsid w:val="004F519F"/>
    <w:rsid w:val="005340B0"/>
    <w:rsid w:val="005353DC"/>
    <w:rsid w:val="00535DAE"/>
    <w:rsid w:val="0056111B"/>
    <w:rsid w:val="00585E4B"/>
    <w:rsid w:val="005B1914"/>
    <w:rsid w:val="005C625F"/>
    <w:rsid w:val="005C6412"/>
    <w:rsid w:val="005D3AEF"/>
    <w:rsid w:val="005E09D3"/>
    <w:rsid w:val="0061202A"/>
    <w:rsid w:val="006178B5"/>
    <w:rsid w:val="006206CD"/>
    <w:rsid w:val="006226AF"/>
    <w:rsid w:val="00623609"/>
    <w:rsid w:val="00624813"/>
    <w:rsid w:val="00626409"/>
    <w:rsid w:val="006354DA"/>
    <w:rsid w:val="00636C35"/>
    <w:rsid w:val="00642AC7"/>
    <w:rsid w:val="00660DC4"/>
    <w:rsid w:val="006646D0"/>
    <w:rsid w:val="006828D3"/>
    <w:rsid w:val="006918D2"/>
    <w:rsid w:val="00693ED6"/>
    <w:rsid w:val="006C78B6"/>
    <w:rsid w:val="006D6537"/>
    <w:rsid w:val="006F1910"/>
    <w:rsid w:val="0074421C"/>
    <w:rsid w:val="00751C82"/>
    <w:rsid w:val="007715D7"/>
    <w:rsid w:val="007D51E4"/>
    <w:rsid w:val="00810C43"/>
    <w:rsid w:val="00820024"/>
    <w:rsid w:val="00821DFC"/>
    <w:rsid w:val="00851253"/>
    <w:rsid w:val="00864B8E"/>
    <w:rsid w:val="0087064B"/>
    <w:rsid w:val="00874C5D"/>
    <w:rsid w:val="00882D68"/>
    <w:rsid w:val="00891B05"/>
    <w:rsid w:val="008978DE"/>
    <w:rsid w:val="008B6F22"/>
    <w:rsid w:val="008D2704"/>
    <w:rsid w:val="008F1FDC"/>
    <w:rsid w:val="008F7585"/>
    <w:rsid w:val="00925F67"/>
    <w:rsid w:val="009367CF"/>
    <w:rsid w:val="00966BC3"/>
    <w:rsid w:val="009837C6"/>
    <w:rsid w:val="009A2482"/>
    <w:rsid w:val="009C7B2A"/>
    <w:rsid w:val="009E1611"/>
    <w:rsid w:val="009E2401"/>
    <w:rsid w:val="009F6FDB"/>
    <w:rsid w:val="00A00679"/>
    <w:rsid w:val="00A174EF"/>
    <w:rsid w:val="00A31CEE"/>
    <w:rsid w:val="00A40F77"/>
    <w:rsid w:val="00A41A18"/>
    <w:rsid w:val="00A623DE"/>
    <w:rsid w:val="00A845DF"/>
    <w:rsid w:val="00A87A6C"/>
    <w:rsid w:val="00AC7C0B"/>
    <w:rsid w:val="00AD326D"/>
    <w:rsid w:val="00AE259C"/>
    <w:rsid w:val="00B42DD9"/>
    <w:rsid w:val="00B85340"/>
    <w:rsid w:val="00B93BB3"/>
    <w:rsid w:val="00BB0479"/>
    <w:rsid w:val="00BB5D11"/>
    <w:rsid w:val="00C17CD3"/>
    <w:rsid w:val="00C32680"/>
    <w:rsid w:val="00C37FFE"/>
    <w:rsid w:val="00C4667A"/>
    <w:rsid w:val="00CC1351"/>
    <w:rsid w:val="00CD242C"/>
    <w:rsid w:val="00CD564A"/>
    <w:rsid w:val="00CF0B28"/>
    <w:rsid w:val="00D33F8F"/>
    <w:rsid w:val="00D84363"/>
    <w:rsid w:val="00DA1F05"/>
    <w:rsid w:val="00DD0444"/>
    <w:rsid w:val="00DE0716"/>
    <w:rsid w:val="00DF0EAC"/>
    <w:rsid w:val="00DF7FD2"/>
    <w:rsid w:val="00E14DF2"/>
    <w:rsid w:val="00E417A4"/>
    <w:rsid w:val="00E43FA1"/>
    <w:rsid w:val="00E96F77"/>
    <w:rsid w:val="00ED1743"/>
    <w:rsid w:val="00EE4450"/>
    <w:rsid w:val="00F838C9"/>
    <w:rsid w:val="00FC0F49"/>
    <w:rsid w:val="00FC26EF"/>
    <w:rsid w:val="00FD26B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2F91"/>
  <w15:docId w15:val="{F28B83D7-E155-4DF4-A22A-48B9F6AF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351"/>
    <w:pPr>
      <w:keepNext/>
      <w:keepLines/>
      <w:spacing w:after="0"/>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3E77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mment">
    <w:name w:val="comment"/>
    <w:basedOn w:val="Fuentedeprrafopredeter"/>
    <w:rsid w:val="006178B5"/>
  </w:style>
  <w:style w:type="paragraph" w:styleId="Textodeglobo">
    <w:name w:val="Balloon Text"/>
    <w:basedOn w:val="Normal"/>
    <w:link w:val="TextodegloboCar"/>
    <w:uiPriority w:val="99"/>
    <w:semiHidden/>
    <w:unhideWhenUsed/>
    <w:rsid w:val="006178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8B5"/>
    <w:rPr>
      <w:rFonts w:ascii="Tahoma" w:hAnsi="Tahoma" w:cs="Tahoma"/>
      <w:sz w:val="16"/>
      <w:szCs w:val="16"/>
    </w:rPr>
  </w:style>
  <w:style w:type="character" w:styleId="Textodelmarcadordeposicin">
    <w:name w:val="Placeholder Text"/>
    <w:basedOn w:val="Fuentedeprrafopredeter"/>
    <w:uiPriority w:val="99"/>
    <w:semiHidden/>
    <w:rsid w:val="006178B5"/>
    <w:rPr>
      <w:color w:val="808080"/>
    </w:rPr>
  </w:style>
  <w:style w:type="table" w:styleId="Tablaconcuadrcula">
    <w:name w:val="Table Grid"/>
    <w:basedOn w:val="Tablanormal"/>
    <w:uiPriority w:val="39"/>
    <w:rsid w:val="00437B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F191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Ttulo1Car">
    <w:name w:val="Título 1 Car"/>
    <w:basedOn w:val="Fuentedeprrafopredeter"/>
    <w:link w:val="Ttulo1"/>
    <w:uiPriority w:val="9"/>
    <w:rsid w:val="00CC1351"/>
    <w:rPr>
      <w:rFonts w:eastAsiaTheme="majorEastAsia" w:cstheme="majorBidi"/>
      <w:b/>
      <w:szCs w:val="32"/>
    </w:rPr>
  </w:style>
  <w:style w:type="character" w:customStyle="1" w:styleId="Ttulo2Car">
    <w:name w:val="Título 2 Car"/>
    <w:basedOn w:val="Fuentedeprrafopredeter"/>
    <w:link w:val="Ttulo2"/>
    <w:uiPriority w:val="9"/>
    <w:semiHidden/>
    <w:rsid w:val="003E77C2"/>
    <w:rPr>
      <w:rFonts w:asciiTheme="majorHAnsi" w:eastAsiaTheme="majorEastAsia" w:hAnsiTheme="majorHAnsi" w:cstheme="majorBidi"/>
      <w:color w:val="365F91" w:themeColor="accent1" w:themeShade="BF"/>
      <w:sz w:val="26"/>
      <w:szCs w:val="26"/>
    </w:rPr>
  </w:style>
  <w:style w:type="paragraph" w:styleId="Textonotapie">
    <w:name w:val="footnote text"/>
    <w:basedOn w:val="Normal"/>
    <w:link w:val="TextonotapieCar"/>
    <w:uiPriority w:val="99"/>
    <w:unhideWhenUsed/>
    <w:rsid w:val="003E77C2"/>
    <w:pPr>
      <w:spacing w:after="0" w:line="259" w:lineRule="auto"/>
    </w:pPr>
    <w:rPr>
      <w:rFonts w:ascii="Times New Roman" w:eastAsia="Calibri" w:hAnsi="Times New Roman" w:cs="Times New Roman"/>
      <w:sz w:val="20"/>
      <w:szCs w:val="20"/>
      <w:lang w:val="en-GB"/>
    </w:rPr>
  </w:style>
  <w:style w:type="character" w:customStyle="1" w:styleId="TextonotapieCar">
    <w:name w:val="Texto nota pie Car"/>
    <w:basedOn w:val="Fuentedeprrafopredeter"/>
    <w:link w:val="Textonotapie"/>
    <w:uiPriority w:val="99"/>
    <w:rsid w:val="003E77C2"/>
    <w:rPr>
      <w:rFonts w:ascii="Times New Roman" w:eastAsia="Calibri" w:hAnsi="Times New Roman" w:cs="Times New Roman"/>
      <w:sz w:val="20"/>
      <w:szCs w:val="20"/>
      <w:lang w:val="en-GB"/>
    </w:rPr>
  </w:style>
  <w:style w:type="paragraph" w:styleId="Textonotaalfinal">
    <w:name w:val="endnote text"/>
    <w:basedOn w:val="Normal"/>
    <w:link w:val="TextonotaalfinalCar"/>
    <w:uiPriority w:val="99"/>
    <w:semiHidden/>
    <w:unhideWhenUsed/>
    <w:rsid w:val="003E77C2"/>
    <w:rPr>
      <w:rFonts w:ascii="Calibri" w:eastAsia="Calibri" w:hAnsi="Calibri" w:cs="Times New Roman"/>
      <w:sz w:val="20"/>
      <w:szCs w:val="20"/>
      <w:lang w:val="ca-ES"/>
    </w:rPr>
  </w:style>
  <w:style w:type="character" w:customStyle="1" w:styleId="TextonotaalfinalCar">
    <w:name w:val="Texto nota al final Car"/>
    <w:basedOn w:val="Fuentedeprrafopredeter"/>
    <w:link w:val="Textonotaalfinal"/>
    <w:uiPriority w:val="99"/>
    <w:semiHidden/>
    <w:rsid w:val="003E77C2"/>
    <w:rPr>
      <w:rFonts w:ascii="Calibri" w:eastAsia="Calibri" w:hAnsi="Calibri" w:cs="Times New Roman"/>
      <w:sz w:val="20"/>
      <w:szCs w:val="20"/>
      <w:lang w:val="ca-ES"/>
    </w:rPr>
  </w:style>
  <w:style w:type="character" w:styleId="Refdenotaalfinal">
    <w:name w:val="endnote reference"/>
    <w:uiPriority w:val="99"/>
    <w:unhideWhenUsed/>
    <w:rsid w:val="003E77C2"/>
    <w:rPr>
      <w:vertAlign w:val="superscript"/>
    </w:rPr>
  </w:style>
  <w:style w:type="character" w:customStyle="1" w:styleId="Subttulo1">
    <w:name w:val="Subtítulo1"/>
    <w:uiPriority w:val="99"/>
    <w:rsid w:val="003E77C2"/>
    <w:rPr>
      <w:rFonts w:cs="Times New Roman"/>
    </w:rPr>
  </w:style>
  <w:style w:type="character" w:customStyle="1" w:styleId="articletitle">
    <w:name w:val="articletitle"/>
    <w:rsid w:val="003E77C2"/>
  </w:style>
  <w:style w:type="character" w:customStyle="1" w:styleId="vol">
    <w:name w:val="vol"/>
    <w:rsid w:val="003E77C2"/>
  </w:style>
  <w:style w:type="character" w:customStyle="1" w:styleId="booktitle">
    <w:name w:val="booktitle"/>
    <w:rsid w:val="003E77C2"/>
  </w:style>
  <w:style w:type="character" w:customStyle="1" w:styleId="pubyear">
    <w:name w:val="pubyear"/>
    <w:rsid w:val="003E77C2"/>
  </w:style>
  <w:style w:type="character" w:styleId="Refdecomentario">
    <w:name w:val="annotation reference"/>
    <w:basedOn w:val="Fuentedeprrafopredeter"/>
    <w:uiPriority w:val="99"/>
    <w:semiHidden/>
    <w:unhideWhenUsed/>
    <w:rsid w:val="00E43FA1"/>
    <w:rPr>
      <w:sz w:val="16"/>
      <w:szCs w:val="16"/>
    </w:rPr>
  </w:style>
  <w:style w:type="paragraph" w:styleId="Textocomentario">
    <w:name w:val="annotation text"/>
    <w:basedOn w:val="Normal"/>
    <w:link w:val="TextocomentarioCar"/>
    <w:uiPriority w:val="99"/>
    <w:semiHidden/>
    <w:unhideWhenUsed/>
    <w:rsid w:val="00E43F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3FA1"/>
    <w:rPr>
      <w:sz w:val="20"/>
      <w:szCs w:val="20"/>
    </w:rPr>
  </w:style>
  <w:style w:type="paragraph" w:styleId="Asuntodelcomentario">
    <w:name w:val="annotation subject"/>
    <w:basedOn w:val="Textocomentario"/>
    <w:next w:val="Textocomentario"/>
    <w:link w:val="AsuntodelcomentarioCar"/>
    <w:uiPriority w:val="99"/>
    <w:semiHidden/>
    <w:unhideWhenUsed/>
    <w:rsid w:val="00E43FA1"/>
    <w:rPr>
      <w:b/>
      <w:bCs/>
    </w:rPr>
  </w:style>
  <w:style w:type="character" w:customStyle="1" w:styleId="AsuntodelcomentarioCar">
    <w:name w:val="Asunto del comentario Car"/>
    <w:basedOn w:val="TextocomentarioCar"/>
    <w:link w:val="Asuntodelcomentario"/>
    <w:uiPriority w:val="99"/>
    <w:semiHidden/>
    <w:rsid w:val="00E43FA1"/>
    <w:rPr>
      <w:b/>
      <w:bCs/>
      <w:sz w:val="20"/>
      <w:szCs w:val="20"/>
    </w:rPr>
  </w:style>
  <w:style w:type="paragraph" w:styleId="Prrafodelista">
    <w:name w:val="List Paragraph"/>
    <w:basedOn w:val="Normal"/>
    <w:uiPriority w:val="34"/>
    <w:qFormat/>
    <w:rsid w:val="0027729E"/>
    <w:pPr>
      <w:ind w:left="720"/>
    </w:pPr>
    <w:rPr>
      <w:rFonts w:ascii="Calibri" w:eastAsia="Calibri" w:hAnsi="Calibri" w:cs="Times New Roman"/>
      <w:sz w:val="28"/>
      <w:lang w:val="ca-ES"/>
    </w:rPr>
  </w:style>
  <w:style w:type="paragraph" w:customStyle="1" w:styleId="Default">
    <w:name w:val="Default"/>
    <w:rsid w:val="0027729E"/>
    <w:pPr>
      <w:autoSpaceDE w:val="0"/>
      <w:autoSpaceDN w:val="0"/>
      <w:adjustRightInd w:val="0"/>
      <w:spacing w:after="0" w:line="240" w:lineRule="auto"/>
    </w:pPr>
    <w:rPr>
      <w:rFonts w:ascii="Arial Narrow" w:eastAsia="Calibri" w:hAnsi="Arial Narrow" w:cs="Arial Narrow"/>
      <w:color w:val="000000"/>
      <w:sz w:val="24"/>
      <w:szCs w:val="24"/>
      <w:lang w:val="en-GB" w:eastAsia="en-GB"/>
    </w:rPr>
  </w:style>
  <w:style w:type="character" w:customStyle="1" w:styleId="m-4990101814468384498msoins">
    <w:name w:val="m_-4990101814468384498msoins"/>
    <w:uiPriority w:val="99"/>
    <w:rsid w:val="0027729E"/>
    <w:rPr>
      <w:rFonts w:cs="Times New Roman"/>
    </w:rPr>
  </w:style>
  <w:style w:type="character" w:styleId="Refdenotaalpie">
    <w:name w:val="footnote reference"/>
    <w:uiPriority w:val="99"/>
    <w:unhideWhenUsed/>
    <w:rsid w:val="00A174EF"/>
    <w:rPr>
      <w:vertAlign w:val="superscript"/>
    </w:rPr>
  </w:style>
  <w:style w:type="paragraph" w:styleId="Revisin">
    <w:name w:val="Revision"/>
    <w:hidden/>
    <w:uiPriority w:val="99"/>
    <w:semiHidden/>
    <w:rsid w:val="000E2C2C"/>
    <w:pPr>
      <w:spacing w:after="0" w:line="240" w:lineRule="auto"/>
    </w:pPr>
    <w:rPr>
      <w:rFonts w:ascii="Times New Roman" w:eastAsia="Calibri"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784292">
      <w:bodyDiv w:val="1"/>
      <w:marLeft w:val="0"/>
      <w:marRight w:val="0"/>
      <w:marTop w:val="0"/>
      <w:marBottom w:val="0"/>
      <w:divBdr>
        <w:top w:val="none" w:sz="0" w:space="0" w:color="auto"/>
        <w:left w:val="none" w:sz="0" w:space="0" w:color="auto"/>
        <w:bottom w:val="none" w:sz="0" w:space="0" w:color="auto"/>
        <w:right w:val="none" w:sz="0" w:space="0" w:color="auto"/>
      </w:divBdr>
      <w:divsChild>
        <w:div w:id="1045565090">
          <w:marLeft w:val="0"/>
          <w:marRight w:val="0"/>
          <w:marTop w:val="0"/>
          <w:marBottom w:val="0"/>
          <w:divBdr>
            <w:top w:val="none" w:sz="0" w:space="0" w:color="auto"/>
            <w:left w:val="none" w:sz="0" w:space="0" w:color="auto"/>
            <w:bottom w:val="none" w:sz="0" w:space="0" w:color="auto"/>
            <w:right w:val="none" w:sz="0" w:space="0" w:color="auto"/>
          </w:divBdr>
          <w:divsChild>
            <w:div w:id="810514204">
              <w:marLeft w:val="0"/>
              <w:marRight w:val="0"/>
              <w:marTop w:val="0"/>
              <w:marBottom w:val="0"/>
              <w:divBdr>
                <w:top w:val="none" w:sz="0" w:space="0" w:color="auto"/>
                <w:left w:val="none" w:sz="0" w:space="0" w:color="auto"/>
                <w:bottom w:val="none" w:sz="0" w:space="0" w:color="auto"/>
                <w:right w:val="none" w:sz="0" w:space="0" w:color="auto"/>
              </w:divBdr>
            </w:div>
            <w:div w:id="193815585">
              <w:marLeft w:val="0"/>
              <w:marRight w:val="0"/>
              <w:marTop w:val="0"/>
              <w:marBottom w:val="0"/>
              <w:divBdr>
                <w:top w:val="none" w:sz="0" w:space="0" w:color="auto"/>
                <w:left w:val="none" w:sz="0" w:space="0" w:color="auto"/>
                <w:bottom w:val="none" w:sz="0" w:space="0" w:color="auto"/>
                <w:right w:val="none" w:sz="0" w:space="0" w:color="auto"/>
              </w:divBdr>
              <w:divsChild>
                <w:div w:id="294261014">
                  <w:marLeft w:val="0"/>
                  <w:marRight w:val="0"/>
                  <w:marTop w:val="0"/>
                  <w:marBottom w:val="0"/>
                  <w:divBdr>
                    <w:top w:val="none" w:sz="0" w:space="0" w:color="auto"/>
                    <w:left w:val="none" w:sz="0" w:space="0" w:color="auto"/>
                    <w:bottom w:val="none" w:sz="0" w:space="0" w:color="auto"/>
                    <w:right w:val="none" w:sz="0" w:space="0" w:color="auto"/>
                  </w:divBdr>
                </w:div>
              </w:divsChild>
            </w:div>
            <w:div w:id="2087149860">
              <w:marLeft w:val="0"/>
              <w:marRight w:val="0"/>
              <w:marTop w:val="0"/>
              <w:marBottom w:val="0"/>
              <w:divBdr>
                <w:top w:val="none" w:sz="0" w:space="0" w:color="auto"/>
                <w:left w:val="none" w:sz="0" w:space="0" w:color="auto"/>
                <w:bottom w:val="none" w:sz="0" w:space="0" w:color="auto"/>
                <w:right w:val="none" w:sz="0" w:space="0" w:color="auto"/>
              </w:divBdr>
            </w:div>
          </w:divsChild>
        </w:div>
        <w:div w:id="1245410250">
          <w:marLeft w:val="0"/>
          <w:marRight w:val="0"/>
          <w:marTop w:val="0"/>
          <w:marBottom w:val="0"/>
          <w:divBdr>
            <w:top w:val="none" w:sz="0" w:space="0" w:color="auto"/>
            <w:left w:val="none" w:sz="0" w:space="0" w:color="auto"/>
            <w:bottom w:val="none" w:sz="0" w:space="0" w:color="auto"/>
            <w:right w:val="none" w:sz="0" w:space="0" w:color="auto"/>
          </w:divBdr>
          <w:divsChild>
            <w:div w:id="1737362947">
              <w:marLeft w:val="0"/>
              <w:marRight w:val="0"/>
              <w:marTop w:val="0"/>
              <w:marBottom w:val="0"/>
              <w:divBdr>
                <w:top w:val="none" w:sz="0" w:space="0" w:color="auto"/>
                <w:left w:val="none" w:sz="0" w:space="0" w:color="auto"/>
                <w:bottom w:val="none" w:sz="0" w:space="0" w:color="auto"/>
                <w:right w:val="none" w:sz="0" w:space="0" w:color="auto"/>
              </w:divBdr>
            </w:div>
            <w:div w:id="992180943">
              <w:marLeft w:val="0"/>
              <w:marRight w:val="0"/>
              <w:marTop w:val="0"/>
              <w:marBottom w:val="0"/>
              <w:divBdr>
                <w:top w:val="none" w:sz="0" w:space="0" w:color="auto"/>
                <w:left w:val="none" w:sz="0" w:space="0" w:color="auto"/>
                <w:bottom w:val="none" w:sz="0" w:space="0" w:color="auto"/>
                <w:right w:val="none" w:sz="0" w:space="0" w:color="auto"/>
              </w:divBdr>
              <w:divsChild>
                <w:div w:id="449906051">
                  <w:marLeft w:val="0"/>
                  <w:marRight w:val="0"/>
                  <w:marTop w:val="0"/>
                  <w:marBottom w:val="0"/>
                  <w:divBdr>
                    <w:top w:val="none" w:sz="0" w:space="0" w:color="auto"/>
                    <w:left w:val="none" w:sz="0" w:space="0" w:color="auto"/>
                    <w:bottom w:val="none" w:sz="0" w:space="0" w:color="auto"/>
                    <w:right w:val="none" w:sz="0" w:space="0" w:color="auto"/>
                  </w:divBdr>
                </w:div>
                <w:div w:id="1945140658">
                  <w:marLeft w:val="0"/>
                  <w:marRight w:val="0"/>
                  <w:marTop w:val="0"/>
                  <w:marBottom w:val="0"/>
                  <w:divBdr>
                    <w:top w:val="none" w:sz="0" w:space="0" w:color="auto"/>
                    <w:left w:val="none" w:sz="0" w:space="0" w:color="auto"/>
                    <w:bottom w:val="none" w:sz="0" w:space="0" w:color="auto"/>
                    <w:right w:val="none" w:sz="0" w:space="0" w:color="auto"/>
                  </w:divBdr>
                </w:div>
              </w:divsChild>
            </w:div>
            <w:div w:id="30693217">
              <w:marLeft w:val="0"/>
              <w:marRight w:val="0"/>
              <w:marTop w:val="0"/>
              <w:marBottom w:val="0"/>
              <w:divBdr>
                <w:top w:val="none" w:sz="0" w:space="0" w:color="auto"/>
                <w:left w:val="none" w:sz="0" w:space="0" w:color="auto"/>
                <w:bottom w:val="none" w:sz="0" w:space="0" w:color="auto"/>
                <w:right w:val="none" w:sz="0" w:space="0" w:color="auto"/>
              </w:divBdr>
            </w:div>
          </w:divsChild>
        </w:div>
        <w:div w:id="747729776">
          <w:marLeft w:val="0"/>
          <w:marRight w:val="0"/>
          <w:marTop w:val="0"/>
          <w:marBottom w:val="0"/>
          <w:divBdr>
            <w:top w:val="none" w:sz="0" w:space="0" w:color="auto"/>
            <w:left w:val="none" w:sz="0" w:space="0" w:color="auto"/>
            <w:bottom w:val="none" w:sz="0" w:space="0" w:color="auto"/>
            <w:right w:val="none" w:sz="0" w:space="0" w:color="auto"/>
          </w:divBdr>
          <w:divsChild>
            <w:div w:id="923075167">
              <w:marLeft w:val="0"/>
              <w:marRight w:val="0"/>
              <w:marTop w:val="0"/>
              <w:marBottom w:val="0"/>
              <w:divBdr>
                <w:top w:val="none" w:sz="0" w:space="0" w:color="auto"/>
                <w:left w:val="none" w:sz="0" w:space="0" w:color="auto"/>
                <w:bottom w:val="none" w:sz="0" w:space="0" w:color="auto"/>
                <w:right w:val="none" w:sz="0" w:space="0" w:color="auto"/>
              </w:divBdr>
            </w:div>
            <w:div w:id="1902977278">
              <w:marLeft w:val="0"/>
              <w:marRight w:val="0"/>
              <w:marTop w:val="0"/>
              <w:marBottom w:val="0"/>
              <w:divBdr>
                <w:top w:val="none" w:sz="0" w:space="0" w:color="auto"/>
                <w:left w:val="none" w:sz="0" w:space="0" w:color="auto"/>
                <w:bottom w:val="none" w:sz="0" w:space="0" w:color="auto"/>
                <w:right w:val="none" w:sz="0" w:space="0" w:color="auto"/>
              </w:divBdr>
              <w:divsChild>
                <w:div w:id="2049257027">
                  <w:marLeft w:val="0"/>
                  <w:marRight w:val="0"/>
                  <w:marTop w:val="0"/>
                  <w:marBottom w:val="0"/>
                  <w:divBdr>
                    <w:top w:val="none" w:sz="0" w:space="0" w:color="auto"/>
                    <w:left w:val="none" w:sz="0" w:space="0" w:color="auto"/>
                    <w:bottom w:val="none" w:sz="0" w:space="0" w:color="auto"/>
                    <w:right w:val="none" w:sz="0" w:space="0" w:color="auto"/>
                  </w:divBdr>
                </w:div>
                <w:div w:id="1636637154">
                  <w:marLeft w:val="0"/>
                  <w:marRight w:val="0"/>
                  <w:marTop w:val="0"/>
                  <w:marBottom w:val="0"/>
                  <w:divBdr>
                    <w:top w:val="none" w:sz="0" w:space="0" w:color="auto"/>
                    <w:left w:val="none" w:sz="0" w:space="0" w:color="auto"/>
                    <w:bottom w:val="none" w:sz="0" w:space="0" w:color="auto"/>
                    <w:right w:val="none" w:sz="0" w:space="0" w:color="auto"/>
                  </w:divBdr>
                </w:div>
              </w:divsChild>
            </w:div>
            <w:div w:id="1097865419">
              <w:marLeft w:val="0"/>
              <w:marRight w:val="0"/>
              <w:marTop w:val="0"/>
              <w:marBottom w:val="0"/>
              <w:divBdr>
                <w:top w:val="none" w:sz="0" w:space="0" w:color="auto"/>
                <w:left w:val="none" w:sz="0" w:space="0" w:color="auto"/>
                <w:bottom w:val="none" w:sz="0" w:space="0" w:color="auto"/>
                <w:right w:val="none" w:sz="0" w:space="0" w:color="auto"/>
              </w:divBdr>
            </w:div>
          </w:divsChild>
        </w:div>
        <w:div w:id="1578631434">
          <w:marLeft w:val="0"/>
          <w:marRight w:val="0"/>
          <w:marTop w:val="0"/>
          <w:marBottom w:val="0"/>
          <w:divBdr>
            <w:top w:val="none" w:sz="0" w:space="0" w:color="auto"/>
            <w:left w:val="none" w:sz="0" w:space="0" w:color="auto"/>
            <w:bottom w:val="none" w:sz="0" w:space="0" w:color="auto"/>
            <w:right w:val="none" w:sz="0" w:space="0" w:color="auto"/>
          </w:divBdr>
          <w:divsChild>
            <w:div w:id="1081413754">
              <w:marLeft w:val="0"/>
              <w:marRight w:val="0"/>
              <w:marTop w:val="0"/>
              <w:marBottom w:val="0"/>
              <w:divBdr>
                <w:top w:val="none" w:sz="0" w:space="0" w:color="auto"/>
                <w:left w:val="none" w:sz="0" w:space="0" w:color="auto"/>
                <w:bottom w:val="none" w:sz="0" w:space="0" w:color="auto"/>
                <w:right w:val="none" w:sz="0" w:space="0" w:color="auto"/>
              </w:divBdr>
            </w:div>
            <w:div w:id="1068578895">
              <w:marLeft w:val="0"/>
              <w:marRight w:val="0"/>
              <w:marTop w:val="0"/>
              <w:marBottom w:val="0"/>
              <w:divBdr>
                <w:top w:val="none" w:sz="0" w:space="0" w:color="auto"/>
                <w:left w:val="none" w:sz="0" w:space="0" w:color="auto"/>
                <w:bottom w:val="none" w:sz="0" w:space="0" w:color="auto"/>
                <w:right w:val="none" w:sz="0" w:space="0" w:color="auto"/>
              </w:divBdr>
              <w:divsChild>
                <w:div w:id="899248779">
                  <w:marLeft w:val="0"/>
                  <w:marRight w:val="0"/>
                  <w:marTop w:val="0"/>
                  <w:marBottom w:val="0"/>
                  <w:divBdr>
                    <w:top w:val="none" w:sz="0" w:space="0" w:color="auto"/>
                    <w:left w:val="none" w:sz="0" w:space="0" w:color="auto"/>
                    <w:bottom w:val="none" w:sz="0" w:space="0" w:color="auto"/>
                    <w:right w:val="none" w:sz="0" w:space="0" w:color="auto"/>
                  </w:divBdr>
                </w:div>
                <w:div w:id="1553734786">
                  <w:marLeft w:val="0"/>
                  <w:marRight w:val="0"/>
                  <w:marTop w:val="0"/>
                  <w:marBottom w:val="0"/>
                  <w:divBdr>
                    <w:top w:val="none" w:sz="0" w:space="0" w:color="auto"/>
                    <w:left w:val="none" w:sz="0" w:space="0" w:color="auto"/>
                    <w:bottom w:val="none" w:sz="0" w:space="0" w:color="auto"/>
                    <w:right w:val="none" w:sz="0" w:space="0" w:color="auto"/>
                  </w:divBdr>
                </w:div>
              </w:divsChild>
            </w:div>
            <w:div w:id="921449321">
              <w:marLeft w:val="0"/>
              <w:marRight w:val="0"/>
              <w:marTop w:val="0"/>
              <w:marBottom w:val="0"/>
              <w:divBdr>
                <w:top w:val="none" w:sz="0" w:space="0" w:color="auto"/>
                <w:left w:val="none" w:sz="0" w:space="0" w:color="auto"/>
                <w:bottom w:val="none" w:sz="0" w:space="0" w:color="auto"/>
                <w:right w:val="none" w:sz="0" w:space="0" w:color="auto"/>
              </w:divBdr>
            </w:div>
          </w:divsChild>
        </w:div>
        <w:div w:id="579632484">
          <w:marLeft w:val="0"/>
          <w:marRight w:val="0"/>
          <w:marTop w:val="0"/>
          <w:marBottom w:val="0"/>
          <w:divBdr>
            <w:top w:val="none" w:sz="0" w:space="0" w:color="auto"/>
            <w:left w:val="none" w:sz="0" w:space="0" w:color="auto"/>
            <w:bottom w:val="none" w:sz="0" w:space="0" w:color="auto"/>
            <w:right w:val="none" w:sz="0" w:space="0" w:color="auto"/>
          </w:divBdr>
          <w:divsChild>
            <w:div w:id="1909419600">
              <w:marLeft w:val="0"/>
              <w:marRight w:val="0"/>
              <w:marTop w:val="0"/>
              <w:marBottom w:val="0"/>
              <w:divBdr>
                <w:top w:val="none" w:sz="0" w:space="0" w:color="auto"/>
                <w:left w:val="none" w:sz="0" w:space="0" w:color="auto"/>
                <w:bottom w:val="none" w:sz="0" w:space="0" w:color="auto"/>
                <w:right w:val="none" w:sz="0" w:space="0" w:color="auto"/>
              </w:divBdr>
            </w:div>
            <w:div w:id="106848562">
              <w:marLeft w:val="0"/>
              <w:marRight w:val="0"/>
              <w:marTop w:val="0"/>
              <w:marBottom w:val="0"/>
              <w:divBdr>
                <w:top w:val="none" w:sz="0" w:space="0" w:color="auto"/>
                <w:left w:val="none" w:sz="0" w:space="0" w:color="auto"/>
                <w:bottom w:val="none" w:sz="0" w:space="0" w:color="auto"/>
                <w:right w:val="none" w:sz="0" w:space="0" w:color="auto"/>
              </w:divBdr>
              <w:divsChild>
                <w:div w:id="531264076">
                  <w:marLeft w:val="0"/>
                  <w:marRight w:val="0"/>
                  <w:marTop w:val="0"/>
                  <w:marBottom w:val="0"/>
                  <w:divBdr>
                    <w:top w:val="none" w:sz="0" w:space="0" w:color="auto"/>
                    <w:left w:val="none" w:sz="0" w:space="0" w:color="auto"/>
                    <w:bottom w:val="none" w:sz="0" w:space="0" w:color="auto"/>
                    <w:right w:val="none" w:sz="0" w:space="0" w:color="auto"/>
                  </w:divBdr>
                </w:div>
              </w:divsChild>
            </w:div>
            <w:div w:id="1899238923">
              <w:marLeft w:val="0"/>
              <w:marRight w:val="0"/>
              <w:marTop w:val="0"/>
              <w:marBottom w:val="0"/>
              <w:divBdr>
                <w:top w:val="none" w:sz="0" w:space="0" w:color="auto"/>
                <w:left w:val="none" w:sz="0" w:space="0" w:color="auto"/>
                <w:bottom w:val="none" w:sz="0" w:space="0" w:color="auto"/>
                <w:right w:val="none" w:sz="0" w:space="0" w:color="auto"/>
              </w:divBdr>
            </w:div>
          </w:divsChild>
        </w:div>
        <w:div w:id="212231377">
          <w:marLeft w:val="0"/>
          <w:marRight w:val="0"/>
          <w:marTop w:val="0"/>
          <w:marBottom w:val="0"/>
          <w:divBdr>
            <w:top w:val="none" w:sz="0" w:space="0" w:color="auto"/>
            <w:left w:val="none" w:sz="0" w:space="0" w:color="auto"/>
            <w:bottom w:val="none" w:sz="0" w:space="0" w:color="auto"/>
            <w:right w:val="none" w:sz="0" w:space="0" w:color="auto"/>
          </w:divBdr>
          <w:divsChild>
            <w:div w:id="404183300">
              <w:marLeft w:val="0"/>
              <w:marRight w:val="0"/>
              <w:marTop w:val="0"/>
              <w:marBottom w:val="0"/>
              <w:divBdr>
                <w:top w:val="none" w:sz="0" w:space="0" w:color="auto"/>
                <w:left w:val="none" w:sz="0" w:space="0" w:color="auto"/>
                <w:bottom w:val="none" w:sz="0" w:space="0" w:color="auto"/>
                <w:right w:val="none" w:sz="0" w:space="0" w:color="auto"/>
              </w:divBdr>
            </w:div>
            <w:div w:id="1495684102">
              <w:marLeft w:val="0"/>
              <w:marRight w:val="0"/>
              <w:marTop w:val="0"/>
              <w:marBottom w:val="0"/>
              <w:divBdr>
                <w:top w:val="none" w:sz="0" w:space="0" w:color="auto"/>
                <w:left w:val="none" w:sz="0" w:space="0" w:color="auto"/>
                <w:bottom w:val="none" w:sz="0" w:space="0" w:color="auto"/>
                <w:right w:val="none" w:sz="0" w:space="0" w:color="auto"/>
              </w:divBdr>
              <w:divsChild>
                <w:div w:id="442187226">
                  <w:marLeft w:val="0"/>
                  <w:marRight w:val="0"/>
                  <w:marTop w:val="0"/>
                  <w:marBottom w:val="0"/>
                  <w:divBdr>
                    <w:top w:val="none" w:sz="0" w:space="0" w:color="auto"/>
                    <w:left w:val="none" w:sz="0" w:space="0" w:color="auto"/>
                    <w:bottom w:val="none" w:sz="0" w:space="0" w:color="auto"/>
                    <w:right w:val="none" w:sz="0" w:space="0" w:color="auto"/>
                  </w:divBdr>
                </w:div>
                <w:div w:id="1657756584">
                  <w:marLeft w:val="0"/>
                  <w:marRight w:val="0"/>
                  <w:marTop w:val="0"/>
                  <w:marBottom w:val="0"/>
                  <w:divBdr>
                    <w:top w:val="none" w:sz="0" w:space="0" w:color="auto"/>
                    <w:left w:val="none" w:sz="0" w:space="0" w:color="auto"/>
                    <w:bottom w:val="none" w:sz="0" w:space="0" w:color="auto"/>
                    <w:right w:val="none" w:sz="0" w:space="0" w:color="auto"/>
                  </w:divBdr>
                </w:div>
              </w:divsChild>
            </w:div>
            <w:div w:id="363949828">
              <w:marLeft w:val="0"/>
              <w:marRight w:val="0"/>
              <w:marTop w:val="0"/>
              <w:marBottom w:val="0"/>
              <w:divBdr>
                <w:top w:val="none" w:sz="0" w:space="0" w:color="auto"/>
                <w:left w:val="none" w:sz="0" w:space="0" w:color="auto"/>
                <w:bottom w:val="none" w:sz="0" w:space="0" w:color="auto"/>
                <w:right w:val="none" w:sz="0" w:space="0" w:color="auto"/>
              </w:divBdr>
            </w:div>
          </w:divsChild>
        </w:div>
        <w:div w:id="596719086">
          <w:marLeft w:val="0"/>
          <w:marRight w:val="0"/>
          <w:marTop w:val="0"/>
          <w:marBottom w:val="0"/>
          <w:divBdr>
            <w:top w:val="none" w:sz="0" w:space="0" w:color="auto"/>
            <w:left w:val="none" w:sz="0" w:space="0" w:color="auto"/>
            <w:bottom w:val="none" w:sz="0" w:space="0" w:color="auto"/>
            <w:right w:val="none" w:sz="0" w:space="0" w:color="auto"/>
          </w:divBdr>
          <w:divsChild>
            <w:div w:id="1409888491">
              <w:marLeft w:val="0"/>
              <w:marRight w:val="0"/>
              <w:marTop w:val="0"/>
              <w:marBottom w:val="0"/>
              <w:divBdr>
                <w:top w:val="none" w:sz="0" w:space="0" w:color="auto"/>
                <w:left w:val="none" w:sz="0" w:space="0" w:color="auto"/>
                <w:bottom w:val="none" w:sz="0" w:space="0" w:color="auto"/>
                <w:right w:val="none" w:sz="0" w:space="0" w:color="auto"/>
              </w:divBdr>
            </w:div>
            <w:div w:id="2025353805">
              <w:marLeft w:val="0"/>
              <w:marRight w:val="0"/>
              <w:marTop w:val="0"/>
              <w:marBottom w:val="0"/>
              <w:divBdr>
                <w:top w:val="none" w:sz="0" w:space="0" w:color="auto"/>
                <w:left w:val="none" w:sz="0" w:space="0" w:color="auto"/>
                <w:bottom w:val="none" w:sz="0" w:space="0" w:color="auto"/>
                <w:right w:val="none" w:sz="0" w:space="0" w:color="auto"/>
              </w:divBdr>
              <w:divsChild>
                <w:div w:id="1153178246">
                  <w:marLeft w:val="0"/>
                  <w:marRight w:val="0"/>
                  <w:marTop w:val="0"/>
                  <w:marBottom w:val="0"/>
                  <w:divBdr>
                    <w:top w:val="none" w:sz="0" w:space="0" w:color="auto"/>
                    <w:left w:val="none" w:sz="0" w:space="0" w:color="auto"/>
                    <w:bottom w:val="none" w:sz="0" w:space="0" w:color="auto"/>
                    <w:right w:val="none" w:sz="0" w:space="0" w:color="auto"/>
                  </w:divBdr>
                </w:div>
                <w:div w:id="1128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67A94AFF55F498E97195826367C8362"/>
        <w:category>
          <w:name w:val="Algemeen"/>
          <w:gallery w:val="placeholder"/>
        </w:category>
        <w:types>
          <w:type w:val="bbPlcHdr"/>
        </w:types>
        <w:behaviors>
          <w:behavior w:val="content"/>
        </w:behaviors>
        <w:guid w:val="{F8D9E64E-9A63-46A6-806A-13319D3B00EA}"/>
      </w:docPartPr>
      <w:docPartBody>
        <w:p w:rsidR="00550798" w:rsidRDefault="00CB0172" w:rsidP="00CB0172">
          <w:pPr>
            <w:pStyle w:val="967A94AFF55F498E97195826367C8362"/>
          </w:pPr>
          <w:r>
            <w:rPr>
              <w:lang w:val="en-US"/>
            </w:rPr>
            <w:t>Click here to insert your text.</w:t>
          </w:r>
        </w:p>
      </w:docPartBody>
    </w:docPart>
    <w:docPart>
      <w:docPartPr>
        <w:name w:val="BF54DFE9335F4BBDAEA6E735AFDF4A32"/>
        <w:category>
          <w:name w:val="Algemeen"/>
          <w:gallery w:val="placeholder"/>
        </w:category>
        <w:types>
          <w:type w:val="bbPlcHdr"/>
        </w:types>
        <w:behaviors>
          <w:behavior w:val="content"/>
        </w:behaviors>
        <w:guid w:val="{E069F2B5-C9DC-46A3-8DF1-3ADAADD31E0A}"/>
      </w:docPartPr>
      <w:docPartBody>
        <w:p w:rsidR="00550798" w:rsidRDefault="00CB0172" w:rsidP="00CB0172">
          <w:pPr>
            <w:pStyle w:val="BF54DFE9335F4BBDAEA6E735AFDF4A32"/>
          </w:pPr>
          <w:r>
            <w:rPr>
              <w:lang w:val="en-US"/>
            </w:rPr>
            <w:t>Click here to insert your text.</w:t>
          </w:r>
        </w:p>
      </w:docPartBody>
    </w:docPart>
    <w:docPart>
      <w:docPartPr>
        <w:name w:val="7C79C30BEE5848F78F0EFBED6FD0F603"/>
        <w:category>
          <w:name w:val="Algemeen"/>
          <w:gallery w:val="placeholder"/>
        </w:category>
        <w:types>
          <w:type w:val="bbPlcHdr"/>
        </w:types>
        <w:behaviors>
          <w:behavior w:val="content"/>
        </w:behaviors>
        <w:guid w:val="{0DFAF96D-72FE-4995-99BA-8F0F4D7F99F6}"/>
      </w:docPartPr>
      <w:docPartBody>
        <w:p w:rsidR="00550798" w:rsidRDefault="00CB0172" w:rsidP="00CB0172">
          <w:pPr>
            <w:pStyle w:val="7C79C30BEE5848F78F0EFBED6FD0F603"/>
          </w:pPr>
          <w:r>
            <w:rPr>
              <w:lang w:val="en-US"/>
            </w:rPr>
            <w:t>Click here to insert your text.</w:t>
          </w:r>
        </w:p>
      </w:docPartBody>
    </w:docPart>
    <w:docPart>
      <w:docPartPr>
        <w:name w:val="58130462207047A9808CB352CB713721"/>
        <w:category>
          <w:name w:val="Algemeen"/>
          <w:gallery w:val="placeholder"/>
        </w:category>
        <w:types>
          <w:type w:val="bbPlcHdr"/>
        </w:types>
        <w:behaviors>
          <w:behavior w:val="content"/>
        </w:behaviors>
        <w:guid w:val="{3EB09553-6CC7-4D7F-AEAF-48923ED756DE}"/>
      </w:docPartPr>
      <w:docPartBody>
        <w:p w:rsidR="00422E6F" w:rsidRDefault="005B6ECA" w:rsidP="005B6ECA">
          <w:pPr>
            <w:pStyle w:val="58130462207047A9808CB352CB713721"/>
          </w:pPr>
          <w:r>
            <w:rPr>
              <w:lang w:val="en-US"/>
            </w:rPr>
            <w:t>Click here to insert your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dvTT4e89fb21">
    <w:panose1 w:val="00000000000000000000"/>
    <w:charset w:val="00"/>
    <w:family w:val="roman"/>
    <w:notTrueType/>
    <w:pitch w:val="default"/>
    <w:sig w:usb0="00000003" w:usb1="00000000" w:usb2="00000000" w:usb3="00000000" w:csb0="00000001" w:csb1="00000000"/>
  </w:font>
  <w:font w:name="AdvTTcb1ba73f.I">
    <w:panose1 w:val="00000000000000000000"/>
    <w:charset w:val="00"/>
    <w:family w:val="roman"/>
    <w:notTrueType/>
    <w:pitch w:val="default"/>
    <w:sig w:usb0="00000003" w:usb1="00000000" w:usb2="00000000" w:usb3="00000000" w:csb0="00000001" w:csb1="00000000"/>
  </w:font>
  <w:font w:name="AdvP41153C">
    <w:panose1 w:val="00000000000000000000"/>
    <w:charset w:val="00"/>
    <w:family w:val="roman"/>
    <w:notTrueType/>
    <w:pitch w:val="default"/>
    <w:sig w:usb0="00000003" w:usb1="00000000" w:usb2="00000000" w:usb3="00000000" w:csb0="00000001" w:csb1="00000000"/>
  </w:font>
  <w:font w:name="AdvP6960">
    <w:panose1 w:val="00000000000000000000"/>
    <w:charset w:val="00"/>
    <w:family w:val="roman"/>
    <w:notTrueType/>
    <w:pitch w:val="default"/>
    <w:sig w:usb0="00000003" w:usb1="00000000" w:usb2="00000000" w:usb3="00000000" w:csb0="00000001" w:csb1="00000000"/>
  </w:font>
  <w:font w:name="AdvP6975">
    <w:panose1 w:val="00000000000000000000"/>
    <w:charset w:val="00"/>
    <w:family w:val="roman"/>
    <w:notTrueType/>
    <w:pitch w:val="default"/>
    <w:sig w:usb0="00000003" w:usb1="00000000" w:usb2="00000000" w:usb3="00000000" w:csb0="00000001" w:csb1="00000000"/>
  </w:font>
  <w:font w:name="AdvGARAD-R">
    <w:panose1 w:val="00000000000000000000"/>
    <w:charset w:val="00"/>
    <w:family w:val="roman"/>
    <w:notTrueType/>
    <w:pitch w:val="default"/>
    <w:sig w:usb0="00000003" w:usb1="00000000" w:usb2="00000000" w:usb3="00000000" w:csb0="00000001" w:csb1="00000000"/>
  </w:font>
  <w:font w:name="AdvGARAD-I">
    <w:panose1 w:val="00000000000000000000"/>
    <w:charset w:val="00"/>
    <w:family w:val="roman"/>
    <w:notTrueType/>
    <w:pitch w:val="default"/>
    <w:sig w:usb0="00000003" w:usb1="00000000" w:usb2="00000000" w:usb3="00000000" w:csb0="00000001" w:csb1="00000000"/>
  </w:font>
  <w:font w:name="AdvGARAD-SB">
    <w:panose1 w:val="00000000000000000000"/>
    <w:charset w:val="00"/>
    <w:family w:val="swiss"/>
    <w:notTrueType/>
    <w:pitch w:val="default"/>
    <w:sig w:usb0="00000003" w:usb1="00000000" w:usb2="00000000" w:usb3="00000000" w:csb0="00000001" w:csb1="00000000"/>
  </w:font>
  <w:font w:name="AdvTT3713a231+20">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NewCenturySchlbk-Bold">
    <w:panose1 w:val="00000000000000000000"/>
    <w:charset w:val="00"/>
    <w:family w:val="roman"/>
    <w:notTrueType/>
    <w:pitch w:val="default"/>
    <w:sig w:usb0="00000003" w:usb1="00000000" w:usb2="00000000" w:usb3="00000000" w:csb0="00000001" w:csb1="00000000"/>
  </w:font>
  <w:font w:name="NewCenturySchlbk-Roman">
    <w:panose1 w:val="00000000000000000000"/>
    <w:charset w:val="00"/>
    <w:family w:val="roman"/>
    <w:notTrueType/>
    <w:pitch w:val="default"/>
    <w:sig w:usb0="00000003" w:usb1="00000000" w:usb2="00000000" w:usb3="00000000" w:csb0="00000001" w:csb1="00000000"/>
  </w:font>
  <w:font w:name="AdvOT61c24f70.I">
    <w:panose1 w:val="00000000000000000000"/>
    <w:charset w:val="00"/>
    <w:family w:val="swiss"/>
    <w:notTrueType/>
    <w:pitch w:val="default"/>
    <w:sig w:usb0="00000003" w:usb1="00000000" w:usb2="00000000" w:usb3="00000000" w:csb0="00000001" w:csb1="00000000"/>
  </w:font>
  <w:font w:name="AdvOTdcc99f76.B">
    <w:panose1 w:val="00000000000000000000"/>
    <w:charset w:val="00"/>
    <w:family w:val="swiss"/>
    <w:notTrueType/>
    <w:pitch w:val="default"/>
    <w:sig w:usb0="00000003" w:usb1="00000000" w:usb2="00000000" w:usb3="00000000" w:csb0="00000001" w:csb1="00000000"/>
  </w:font>
  <w:font w:name="AdvOTbfec020b">
    <w:panose1 w:val="00000000000000000000"/>
    <w:charset w:val="00"/>
    <w:family w:val="swiss"/>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Garamond-Italic">
    <w:panose1 w:val="00000000000000000000"/>
    <w:charset w:val="00"/>
    <w:family w:val="roman"/>
    <w:notTrueType/>
    <w:pitch w:val="default"/>
    <w:sig w:usb0="00000003" w:usb1="00000000" w:usb2="00000000" w:usb3="00000000" w:csb0="00000001" w:csb1="00000000"/>
  </w:font>
  <w:font w:name="AGaramond-Bold">
    <w:panose1 w:val="00000000000000000000"/>
    <w:charset w:val="00"/>
    <w:family w:val="roman"/>
    <w:notTrueType/>
    <w:pitch w:val="default"/>
    <w:sig w:usb0="00000003" w:usb1="00000000" w:usb2="00000000" w:usb3="00000000" w:csb0="00000001" w:csb1="00000000"/>
  </w:font>
  <w:font w:name="Syntax-Roman">
    <w:panose1 w:val="00000000000000000000"/>
    <w:charset w:val="00"/>
    <w:family w:val="swiss"/>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AdvPSSXR">
    <w:panose1 w:val="00000000000000000000"/>
    <w:charset w:val="00"/>
    <w:family w:val="swiss"/>
    <w:notTrueType/>
    <w:pitch w:val="default"/>
    <w:sig w:usb0="00000003" w:usb1="00000000" w:usb2="00000000" w:usb3="00000000" w:csb0="00000001" w:csb1="00000000"/>
  </w:font>
  <w:font w:name="Cambria Math">
    <w:panose1 w:val="02040503050406030204"/>
    <w:charset w:val="01"/>
    <w:family w:val="roman"/>
    <w:notTrueType/>
    <w:pitch w:val="variable"/>
  </w:font>
  <w:font w:name="AdvPS_TINR">
    <w:panose1 w:val="00000000000000000000"/>
    <w:charset w:val="00"/>
    <w:family w:val="roman"/>
    <w:notTrueType/>
    <w:pitch w:val="default"/>
    <w:sig w:usb0="00000003" w:usb1="00000000" w:usb2="00000000" w:usb3="00000000" w:csb0="00000001" w:csb1="00000000"/>
  </w:font>
  <w:font w:name="AGaramond-Semibold">
    <w:panose1 w:val="00000000000000000000"/>
    <w:charset w:val="00"/>
    <w:family w:val="roman"/>
    <w:notTrueType/>
    <w:pitch w:val="default"/>
    <w:sig w:usb0="00000003" w:usb1="00000000" w:usb2="00000000" w:usb3="00000000" w:csb0="00000001" w:csb1="00000000"/>
  </w:font>
  <w:font w:name="Syntax-Bold">
    <w:panose1 w:val="00000000000000000000"/>
    <w:charset w:val="00"/>
    <w:family w:val="swiss"/>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Bold">
    <w:panose1 w:val="00000000000000000000"/>
    <w:charset w:val="00"/>
    <w:family w:val="roman"/>
    <w:notTrueType/>
    <w:pitch w:val="default"/>
    <w:sig w:usb0="00000003" w:usb1="00000000" w:usb2="00000000" w:usb3="00000000" w:csb0="00000001" w:csb1="00000000"/>
  </w:font>
  <w:font w:name="AdvGARB">
    <w:panose1 w:val="00000000000000000000"/>
    <w:charset w:val="00"/>
    <w:family w:val="roman"/>
    <w:notTrueType/>
    <w:pitch w:val="default"/>
    <w:sig w:usb0="00000003" w:usb1="00000000" w:usb2="00000000" w:usb3="00000000" w:csb0="00000001" w:csb1="00000000"/>
  </w:font>
  <w:font w:name="AdvBMa1">
    <w:panose1 w:val="00000000000000000000"/>
    <w:charset w:val="00"/>
    <w:family w:val="auto"/>
    <w:notTrueType/>
    <w:pitch w:val="default"/>
    <w:sig w:usb0="00000003" w:usb1="00000000" w:usb2="00000000" w:usb3="00000000" w:csb0="00000001" w:csb1="00000000"/>
  </w:font>
  <w:font w:name="Frutiger-Bold">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auto"/>
    <w:notTrueType/>
    <w:pitch w:val="default"/>
    <w:sig w:usb0="00000003" w:usb1="00000000" w:usb2="00000000" w:usb3="00000000" w:csb0="00000001" w:csb1="00000000"/>
  </w:font>
  <w:font w:name="ArialNarrow,BoldItalic">
    <w:panose1 w:val="00000000000000000000"/>
    <w:charset w:val="00"/>
    <w:family w:val="auto"/>
    <w:notTrueType/>
    <w:pitch w:val="default"/>
    <w:sig w:usb0="00000003" w:usb1="00000000" w:usb2="00000000" w:usb3="00000000" w:csb0="00000001" w:csb1="00000000"/>
  </w:font>
  <w:font w:name="ArialNarrow,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172"/>
    <w:rsid w:val="00126B9E"/>
    <w:rsid w:val="001B1376"/>
    <w:rsid w:val="001E6EEE"/>
    <w:rsid w:val="00213E23"/>
    <w:rsid w:val="00321DF9"/>
    <w:rsid w:val="00422E6F"/>
    <w:rsid w:val="00540324"/>
    <w:rsid w:val="00550798"/>
    <w:rsid w:val="005B6ECA"/>
    <w:rsid w:val="006979F4"/>
    <w:rsid w:val="007B3BB0"/>
    <w:rsid w:val="007E5CB1"/>
    <w:rsid w:val="007F580C"/>
    <w:rsid w:val="00CB017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74FC58F5ECD4C2E92BD12F70CADBE0F">
    <w:name w:val="274FC58F5ECD4C2E92BD12F70CADBE0F"/>
    <w:rsid w:val="00CB0172"/>
    <w:pPr>
      <w:spacing w:after="200" w:line="276" w:lineRule="auto"/>
    </w:pPr>
    <w:rPr>
      <w:rFonts w:eastAsiaTheme="minorHAnsi"/>
      <w:lang w:eastAsia="en-US"/>
    </w:rPr>
  </w:style>
  <w:style w:type="paragraph" w:customStyle="1" w:styleId="967A94AFF55F498E97195826367C8362">
    <w:name w:val="967A94AFF55F498E97195826367C8362"/>
    <w:rsid w:val="00CB0172"/>
    <w:pPr>
      <w:spacing w:after="200" w:line="276" w:lineRule="auto"/>
    </w:pPr>
    <w:rPr>
      <w:rFonts w:eastAsiaTheme="minorHAnsi"/>
      <w:lang w:eastAsia="en-US"/>
    </w:rPr>
  </w:style>
  <w:style w:type="paragraph" w:customStyle="1" w:styleId="BF54DFE9335F4BBDAEA6E735AFDF4A32">
    <w:name w:val="BF54DFE9335F4BBDAEA6E735AFDF4A32"/>
    <w:rsid w:val="00CB0172"/>
    <w:pPr>
      <w:spacing w:after="200" w:line="276" w:lineRule="auto"/>
    </w:pPr>
    <w:rPr>
      <w:rFonts w:eastAsiaTheme="minorHAnsi"/>
      <w:lang w:eastAsia="en-US"/>
    </w:rPr>
  </w:style>
  <w:style w:type="paragraph" w:customStyle="1" w:styleId="7E871764E38B46DBA8DDC7AEB3A67EDD">
    <w:name w:val="7E871764E38B46DBA8DDC7AEB3A67EDD"/>
    <w:rsid w:val="00CB0172"/>
    <w:pPr>
      <w:spacing w:after="200" w:line="276" w:lineRule="auto"/>
    </w:pPr>
    <w:rPr>
      <w:rFonts w:eastAsiaTheme="minorHAnsi"/>
      <w:lang w:eastAsia="en-US"/>
    </w:rPr>
  </w:style>
  <w:style w:type="paragraph" w:customStyle="1" w:styleId="7C79C30BEE5848F78F0EFBED6FD0F603">
    <w:name w:val="7C79C30BEE5848F78F0EFBED6FD0F603"/>
    <w:rsid w:val="00CB0172"/>
    <w:pPr>
      <w:spacing w:after="200" w:line="276" w:lineRule="auto"/>
    </w:pPr>
    <w:rPr>
      <w:rFonts w:eastAsiaTheme="minorHAnsi"/>
      <w:lang w:eastAsia="en-US"/>
    </w:rPr>
  </w:style>
  <w:style w:type="paragraph" w:customStyle="1" w:styleId="0A17AB3F4847498BAC93598AFA332AA0">
    <w:name w:val="0A17AB3F4847498BAC93598AFA332AA0"/>
    <w:rsid w:val="00CB0172"/>
    <w:pPr>
      <w:spacing w:after="200" w:line="276" w:lineRule="auto"/>
    </w:pPr>
    <w:rPr>
      <w:rFonts w:eastAsiaTheme="minorHAnsi"/>
      <w:lang w:eastAsia="en-US"/>
    </w:rPr>
  </w:style>
  <w:style w:type="paragraph" w:customStyle="1" w:styleId="11A5DEEF82154149A4338D1E041E43B5">
    <w:name w:val="11A5DEEF82154149A4338D1E041E43B5"/>
    <w:rsid w:val="00CB0172"/>
    <w:pPr>
      <w:spacing w:after="200" w:line="276" w:lineRule="auto"/>
    </w:pPr>
    <w:rPr>
      <w:rFonts w:eastAsiaTheme="minorHAnsi"/>
      <w:lang w:eastAsia="en-US"/>
    </w:rPr>
  </w:style>
  <w:style w:type="paragraph" w:customStyle="1" w:styleId="58130462207047A9808CB352CB713721">
    <w:name w:val="58130462207047A9808CB352CB713721"/>
    <w:rsid w:val="005B6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F74B74D89B604E934DF92B44E1FC5F" ma:contentTypeVersion="3" ma:contentTypeDescription="Create a new document." ma:contentTypeScope="" ma:versionID="4309d114f77a29b4c28118c6030c0a9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3F62C-9B83-4163-BEEF-3CDD273FBB39}">
  <ds:schemaRefs>
    <ds:schemaRef ds:uri="http://schemas.microsoft.com/sharepoint/v3/contenttype/forms"/>
  </ds:schemaRefs>
</ds:datastoreItem>
</file>

<file path=customXml/itemProps2.xml><?xml version="1.0" encoding="utf-8"?>
<ds:datastoreItem xmlns:ds="http://schemas.openxmlformats.org/officeDocument/2006/customXml" ds:itemID="{414AA819-34F3-4E12-8743-69B4A2169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8BD3FB0-E097-40AC-8D4E-63312CC07D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AC939BC-63F4-465C-BA45-9B01B36E8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7</Pages>
  <Words>5689</Words>
  <Characters>32428</Characters>
  <Application>Microsoft Office Word</Application>
  <DocSecurity>0</DocSecurity>
  <Lines>270</Lines>
  <Paragraphs>76</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Project_Outline_Template_Postdoc_Fellowship</vt:lpstr>
      <vt:lpstr>Project_Outline_Template_Postdoc_Fellowship</vt:lpstr>
    </vt:vector>
  </TitlesOfParts>
  <Company/>
  <LinksUpToDate>false</LinksUpToDate>
  <CharactersWithSpaces>38041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Project_Outline_Template_Postdoc_Fellowship</dc:title>
  <dc:creator>Jente Van Den Broecke</dc:creator>
  <cp:lastModifiedBy>agustina ventre</cp:lastModifiedBy>
  <cp:revision>62</cp:revision>
  <cp:lastPrinted>2018-06-20T06:59:00Z</cp:lastPrinted>
  <dcterms:created xsi:type="dcterms:W3CDTF">2018-07-02T11:53:00Z</dcterms:created>
  <dcterms:modified xsi:type="dcterms:W3CDTF">2018-11-26T17:24:00Z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0x0101008EF74B74D89B604E934DF92B44E1FC5F</vt:lpwstr>
  </property>
  <property fmtid="{D5CDD505-2E9C-101B-9397-08002B2CF9AE}" pid="3" name="Jaar">
    <vt:lpwstr/>
  </property>
</Properties>
</file>